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376C" w14:textId="3593434D" w:rsidR="00F92221" w:rsidRDefault="00AF17AF" w:rsidP="00AF17AF">
      <w:pPr>
        <w:pStyle w:val="Heading2"/>
      </w:pPr>
      <w:commentRangeStart w:id="0"/>
      <w:r>
        <w:t>Abstract:</w:t>
      </w:r>
      <w:commentRangeEnd w:id="0"/>
      <w:r w:rsidR="00AE5A1F">
        <w:rPr>
          <w:rStyle w:val="CommentReference"/>
          <w:rFonts w:asciiTheme="minorHAnsi" w:eastAsiaTheme="minorHAnsi" w:hAnsiTheme="minorHAnsi" w:cstheme="minorBidi"/>
          <w:color w:val="auto"/>
        </w:rPr>
        <w:commentReference w:id="0"/>
      </w:r>
    </w:p>
    <w:p w14:paraId="42E3676E" w14:textId="77777777" w:rsidR="008D34FA" w:rsidRDefault="008D34FA"/>
    <w:p w14:paraId="0E8D5047" w14:textId="553C5241" w:rsidR="00400A2B" w:rsidRDefault="00400A2B" w:rsidP="00400A2B">
      <w:pPr>
        <w:pStyle w:val="Heading2"/>
      </w:pPr>
      <w:commentRangeStart w:id="1"/>
      <w:commentRangeStart w:id="2"/>
      <w:commentRangeStart w:id="3"/>
      <w:r>
        <w:t xml:space="preserve">Introduction: </w:t>
      </w:r>
    </w:p>
    <w:p w14:paraId="062C5BFD" w14:textId="1856716D" w:rsidR="00A703AF" w:rsidRDefault="00A703AF" w:rsidP="00A703AF">
      <w:r>
        <w:t xml:space="preserve">Functional weed ecology - need detailed introduction of the use of it within archaeology. </w:t>
      </w:r>
    </w:p>
    <w:p w14:paraId="56736D0A" w14:textId="64ACC7C3" w:rsidR="00A703AF" w:rsidRDefault="00A703AF" w:rsidP="00A703AF"/>
    <w:p w14:paraId="53787B59" w14:textId="6E59F29A" w:rsidR="000A7D89" w:rsidRDefault="000A7D89" w:rsidP="00A703AF">
      <w:r>
        <w:t xml:space="preserve">Understanding crop husbandry etc </w:t>
      </w:r>
    </w:p>
    <w:p w14:paraId="5D16A54E" w14:textId="0BBCDFA8" w:rsidR="000A7D89" w:rsidRDefault="000A7D89" w:rsidP="00A703AF"/>
    <w:p w14:paraId="67DCDE1C" w14:textId="118F1DEE" w:rsidR="000A7D89" w:rsidRDefault="000A7D89" w:rsidP="00A703AF">
      <w:r>
        <w:t>Functional traits – what this means</w:t>
      </w:r>
    </w:p>
    <w:p w14:paraId="43F4DC64" w14:textId="77777777" w:rsidR="000A7D89" w:rsidRDefault="000A7D89" w:rsidP="00A703AF"/>
    <w:p w14:paraId="3A6A5FD1" w14:textId="0EC5DE31" w:rsidR="000A7D89" w:rsidRDefault="000A7D89" w:rsidP="00A703AF">
      <w:r>
        <w:t xml:space="preserve">Modern models - </w:t>
      </w:r>
    </w:p>
    <w:p w14:paraId="049BB649" w14:textId="77777777" w:rsidR="000A7D89" w:rsidRPr="00A703AF" w:rsidRDefault="000A7D89" w:rsidP="00A703AF"/>
    <w:p w14:paraId="207F6F47" w14:textId="4406AD4A" w:rsidR="00F51CD6" w:rsidRDefault="000A7D89">
      <w:r>
        <w:t>D</w:t>
      </w:r>
      <w:r w:rsidR="00A703AF">
        <w:t xml:space="preserve">iscriminant analysis is used to find the best separation between two crop husbandry regimes based on the loaded functional ecological traits. Once the equation that best separates the two regimes is found, it can then be used to classify archaeobotanical data as either regime 1 or regime two. </w:t>
      </w:r>
      <w:r w:rsidR="00510ACA">
        <w:t xml:space="preserve">The </w:t>
      </w:r>
      <w:r w:rsidR="00A703AF">
        <w:t>R package presented below provides the tools needed to take a raw archaeobotanical weed dataset and conduct linear discriminant analysis to understand where the archaeobotanical samples fall in comparison to the</w:t>
      </w:r>
      <w:r>
        <w:t xml:space="preserve"> three presented </w:t>
      </w:r>
      <w:r w:rsidR="00A703AF">
        <w:t xml:space="preserve">modern models. </w:t>
      </w:r>
      <w:commentRangeEnd w:id="1"/>
      <w:r w:rsidR="00822F42">
        <w:rPr>
          <w:rStyle w:val="CommentReference"/>
        </w:rPr>
        <w:commentReference w:id="1"/>
      </w:r>
      <w:commentRangeEnd w:id="2"/>
      <w:r w:rsidR="005920F6">
        <w:rPr>
          <w:rStyle w:val="CommentReference"/>
        </w:rPr>
        <w:commentReference w:id="2"/>
      </w:r>
      <w:commentRangeEnd w:id="3"/>
      <w:r w:rsidR="00760218">
        <w:rPr>
          <w:rStyle w:val="CommentReference"/>
        </w:rPr>
        <w:commentReference w:id="3"/>
      </w:r>
    </w:p>
    <w:p w14:paraId="1B07F8E9" w14:textId="1BE4B97F" w:rsidR="00F51CD6" w:rsidRDefault="00F51CD6"/>
    <w:p w14:paraId="0C941363" w14:textId="2C9B2B04" w:rsidR="00A703AF" w:rsidRDefault="00F51CD6" w:rsidP="00022F99">
      <w:commentRangeStart w:id="4"/>
      <w:commentRangeStart w:id="5"/>
      <w:r w:rsidRPr="00400A2B">
        <w:rPr>
          <w:rStyle w:val="Heading2Char"/>
        </w:rPr>
        <w:t>The models</w:t>
      </w:r>
      <w:r w:rsidR="00022F99">
        <w:t xml:space="preserve"> </w:t>
      </w:r>
      <w:commentRangeEnd w:id="4"/>
      <w:r w:rsidR="00AE5A1F">
        <w:rPr>
          <w:rStyle w:val="CommentReference"/>
        </w:rPr>
        <w:commentReference w:id="4"/>
      </w:r>
      <w:commentRangeEnd w:id="5"/>
      <w:r w:rsidR="005920F6">
        <w:rPr>
          <w:rStyle w:val="CommentReference"/>
        </w:rPr>
        <w:commentReference w:id="5"/>
      </w:r>
    </w:p>
    <w:p w14:paraId="5D14F9E7" w14:textId="00C206DA" w:rsidR="009A509C" w:rsidRDefault="00F92221">
      <w:r>
        <w:t xml:space="preserve">Over the past decade </w:t>
      </w:r>
      <w:r w:rsidR="00671A6D">
        <w:t>modern weed survey data ha</w:t>
      </w:r>
      <w:r w:rsidR="001B33DE">
        <w:t>ve</w:t>
      </w:r>
      <w:r w:rsidR="00671A6D">
        <w:t xml:space="preserve"> been used to construct </w:t>
      </w:r>
      <w:r>
        <w:t>models</w:t>
      </w:r>
      <w:r w:rsidR="001B33DE">
        <w:t xml:space="preserve"> that</w:t>
      </w:r>
      <w:r w:rsidR="000A7D89">
        <w:t xml:space="preserve"> provide a way of </w:t>
      </w:r>
      <w:r>
        <w:t>understan</w:t>
      </w:r>
      <w:r w:rsidR="000A7D89">
        <w:t>ding</w:t>
      </w:r>
      <w:r w:rsidR="00671A6D">
        <w:t xml:space="preserve"> </w:t>
      </w:r>
      <w:r w:rsidR="00A703AF">
        <w:t xml:space="preserve">past agronomic regimes. </w:t>
      </w:r>
      <w:r w:rsidR="00EC74A9">
        <w:t>Three models are presented here</w:t>
      </w:r>
      <w:r w:rsidR="007626B9">
        <w:t>, and w</w:t>
      </w:r>
      <w:r w:rsidR="00400A2B">
        <w:t>hile t</w:t>
      </w:r>
      <w:r w:rsidR="00EC74A9">
        <w:t>hese models have</w:t>
      </w:r>
      <w:r w:rsidR="00671A6D">
        <w:t xml:space="preserve"> been</w:t>
      </w:r>
      <w:r w:rsidR="00EC74A9">
        <w:t xml:space="preserve"> previously </w:t>
      </w:r>
      <w:r w:rsidR="009A509C">
        <w:t>published</w:t>
      </w:r>
      <w:r w:rsidR="00D50E38">
        <w:t>,</w:t>
      </w:r>
      <w:r w:rsidR="00EC74A9">
        <w:t xml:space="preserve"> this paper</w:t>
      </w:r>
      <w:r w:rsidR="00400A2B">
        <w:t xml:space="preserve"> for the first time</w:t>
      </w:r>
      <w:r w:rsidR="00EC74A9">
        <w:t xml:space="preserve"> provides the data required to run the</w:t>
      </w:r>
      <w:r w:rsidR="00400A2B">
        <w:t>m</w:t>
      </w:r>
      <w:r w:rsidR="007626B9">
        <w:t xml:space="preserve"> (</w:t>
      </w:r>
      <w:r w:rsidR="001D442F">
        <w:t>see</w:t>
      </w:r>
      <w:r w:rsidR="007626B9">
        <w:t xml:space="preserve"> </w:t>
      </w:r>
      <w:r w:rsidR="001D442F">
        <w:t>supplementary data</w:t>
      </w:r>
      <w:r w:rsidR="00671A6D">
        <w:t>, and data section</w:t>
      </w:r>
      <w:r w:rsidR="007626B9">
        <w:t>)</w:t>
      </w:r>
      <w:r w:rsidR="00EC74A9">
        <w:t xml:space="preserve">. </w:t>
      </w:r>
      <w:r w:rsidR="007626B9">
        <w:t xml:space="preserve">For </w:t>
      </w:r>
      <w:r>
        <w:t xml:space="preserve">ease of </w:t>
      </w:r>
      <w:r w:rsidR="007626B9">
        <w:t xml:space="preserve">use </w:t>
      </w:r>
      <w:r w:rsidR="009A509C">
        <w:t>the different models</w:t>
      </w:r>
      <w:r w:rsidR="00671A6D">
        <w:t xml:space="preserve"> are referred to as </w:t>
      </w:r>
      <w:r w:rsidR="009A509C">
        <w:t xml:space="preserve">model 1, 2, or 3 based on </w:t>
      </w:r>
      <w:r w:rsidR="00400A2B">
        <w:t>order</w:t>
      </w:r>
      <w:r w:rsidR="00671A6D">
        <w:t xml:space="preserve"> of</w:t>
      </w:r>
      <w:r w:rsidR="00400A2B">
        <w:t xml:space="preserve"> publication</w:t>
      </w:r>
      <w:r w:rsidR="007B5551">
        <w:t xml:space="preserve"> and </w:t>
      </w:r>
      <w:r w:rsidR="001B33DE">
        <w:t>are</w:t>
      </w:r>
      <w:r w:rsidR="007B5551">
        <w:t xml:space="preserve"> </w:t>
      </w:r>
      <w:r w:rsidR="00D50E38">
        <w:t xml:space="preserve">briefly </w:t>
      </w:r>
      <w:r w:rsidR="007B5551">
        <w:t>summarised below.</w:t>
      </w:r>
    </w:p>
    <w:p w14:paraId="5FE063B2" w14:textId="77777777" w:rsidR="001D442F" w:rsidRDefault="001D442F"/>
    <w:p w14:paraId="254E1E27" w14:textId="2BEDB1AF" w:rsidR="007B5551" w:rsidRDefault="00671A6D">
      <w:r>
        <w:t>Model 1</w:t>
      </w:r>
      <w:r w:rsidR="006600D0">
        <w:t>: High- versus low-input farming (Asturias and Provence)</w:t>
      </w:r>
    </w:p>
    <w:p w14:paraId="63C56D73" w14:textId="531D1C2D" w:rsidR="009A509C" w:rsidRDefault="000A7D89">
      <w:r w:rsidRPr="00662A90">
        <w:t xml:space="preserve">In 2016 </w:t>
      </w:r>
      <w:r w:rsidR="00671A6D" w:rsidRPr="00662A90">
        <w:t xml:space="preserve">Bogaard et </w:t>
      </w:r>
      <w:r w:rsidRPr="00662A90">
        <w:t xml:space="preserve">al. </w:t>
      </w:r>
      <w:r w:rsidR="00671A6D" w:rsidRPr="00662A90">
        <w:t>published</w:t>
      </w:r>
      <w:r w:rsidR="009A509C" w:rsidRPr="00662A90">
        <w:t xml:space="preserve"> the results of modern field </w:t>
      </w:r>
      <w:r w:rsidR="00671A6D" w:rsidRPr="00662A90">
        <w:t>survey</w:t>
      </w:r>
      <w:r w:rsidR="009A509C" w:rsidRPr="00662A90">
        <w:t>s in Haute Provence, the low input farming regime</w:t>
      </w:r>
      <w:r w:rsidR="007626B9" w:rsidRPr="00662A90">
        <w:t xml:space="preserve"> side of model</w:t>
      </w:r>
      <w:r w:rsidR="00671A6D" w:rsidRPr="00662A90">
        <w:t xml:space="preserve"> 1</w:t>
      </w:r>
      <w:r w:rsidRPr="00662A90">
        <w:t xml:space="preserve">. </w:t>
      </w:r>
      <w:r w:rsidR="00D50E38" w:rsidRPr="00662A90">
        <w:t>Th</w:t>
      </w:r>
      <w:r w:rsidR="001B33DE" w:rsidRPr="00662A90">
        <w:t>ese</w:t>
      </w:r>
      <w:r w:rsidR="00D50E38" w:rsidRPr="00662A90">
        <w:t xml:space="preserve"> </w:t>
      </w:r>
      <w:r w:rsidRPr="00662A90">
        <w:t xml:space="preserve">data </w:t>
      </w:r>
      <w:r w:rsidR="001B33DE" w:rsidRPr="00662A90">
        <w:t>were</w:t>
      </w:r>
      <w:r w:rsidR="00D50E38" w:rsidRPr="00662A90">
        <w:t xml:space="preserve"> combined </w:t>
      </w:r>
      <w:r w:rsidRPr="00662A90">
        <w:t>with d</w:t>
      </w:r>
      <w:r w:rsidR="009A509C" w:rsidRPr="00662A90">
        <w:t>ata from Asturias</w:t>
      </w:r>
      <w:r w:rsidR="007626B9" w:rsidRPr="00662A90">
        <w:t>,</w:t>
      </w:r>
      <w:r w:rsidR="009A509C" w:rsidRPr="00662A90">
        <w:t xml:space="preserve"> Spain</w:t>
      </w:r>
      <w:r w:rsidR="00822F42" w:rsidRPr="00662A90">
        <w:t xml:space="preserve"> </w:t>
      </w:r>
      <w:r w:rsidRPr="00662A90">
        <w:t xml:space="preserve">which </w:t>
      </w:r>
      <w:r w:rsidR="009A509C" w:rsidRPr="00662A90">
        <w:t>provided the high input farming regime</w:t>
      </w:r>
      <w:r w:rsidR="00671A6D" w:rsidRPr="00662A90">
        <w:t xml:space="preserve"> side of</w:t>
      </w:r>
      <w:r w:rsidRPr="00662A90">
        <w:t xml:space="preserve"> a newly constructed</w:t>
      </w:r>
      <w:r w:rsidR="00671A6D" w:rsidRPr="00662A90">
        <w:t xml:space="preserve"> model</w:t>
      </w:r>
      <w:r w:rsidR="00822F42" w:rsidRPr="00662A90">
        <w:t xml:space="preserve"> (Jones et al 1995, Charles et al 2002)</w:t>
      </w:r>
      <w:r w:rsidR="009A509C" w:rsidRPr="00662A90">
        <w:t>.</w:t>
      </w:r>
      <w:r w:rsidR="009A509C">
        <w:t xml:space="preserve"> Bogaard et al</w:t>
      </w:r>
      <w:r w:rsidR="002A5B0B">
        <w:t>.</w:t>
      </w:r>
      <w:r w:rsidR="009A509C">
        <w:t xml:space="preserve"> </w:t>
      </w:r>
      <w:r w:rsidR="00671A6D">
        <w:t>(</w:t>
      </w:r>
      <w:r w:rsidR="009A509C">
        <w:t>2016</w:t>
      </w:r>
      <w:r w:rsidR="00671A6D">
        <w:t>) conducted</w:t>
      </w:r>
      <w:r w:rsidR="009A509C">
        <w:t xml:space="preserve"> discriminant analysis of these two dataset</w:t>
      </w:r>
      <w:r w:rsidR="002A5B0B">
        <w:t>s</w:t>
      </w:r>
      <w:r w:rsidR="009A509C">
        <w:t xml:space="preserve">, </w:t>
      </w:r>
      <w:r w:rsidR="007B5551">
        <w:t>identifying</w:t>
      </w:r>
      <w:r w:rsidR="007626B9">
        <w:t xml:space="preserve"> </w:t>
      </w:r>
      <w:r w:rsidR="009A509C">
        <w:t xml:space="preserve">which functional </w:t>
      </w:r>
      <w:r w:rsidR="007B5551">
        <w:t>traits</w:t>
      </w:r>
      <w:r w:rsidR="009A509C">
        <w:t xml:space="preserve"> best separated the two groups. </w:t>
      </w:r>
      <w:r w:rsidR="002A5B0B">
        <w:t>The resulting discriminant model separated the two regimes based on five</w:t>
      </w:r>
      <w:r w:rsidR="009A509C">
        <w:t xml:space="preserve"> </w:t>
      </w:r>
      <w:r w:rsidR="002A5B0B">
        <w:t>functional</w:t>
      </w:r>
      <w:r w:rsidR="006600D0">
        <w:t xml:space="preserve"> traits (or</w:t>
      </w:r>
      <w:r w:rsidR="002A5B0B">
        <w:t xml:space="preserve"> attributes</w:t>
      </w:r>
      <w:r w:rsidR="006600D0">
        <w:t>)</w:t>
      </w:r>
      <w:r w:rsidR="00250031">
        <w:t xml:space="preserve">: canopy height, canopy diameter, leaf area per node/leaf thickness, </w:t>
      </w:r>
      <w:r w:rsidR="00F92221">
        <w:t>m</w:t>
      </w:r>
      <w:r w:rsidR="00250031">
        <w:t xml:space="preserve">ean </w:t>
      </w:r>
      <w:r w:rsidR="007B5551">
        <w:t>specific</w:t>
      </w:r>
      <w:r w:rsidR="00250031">
        <w:t xml:space="preserve"> leaf area, </w:t>
      </w:r>
      <w:r w:rsidR="00D50E38">
        <w:t xml:space="preserve">and </w:t>
      </w:r>
      <w:r w:rsidR="00250031">
        <w:t>length of flowering period.</w:t>
      </w:r>
      <w:r w:rsidR="00977D07">
        <w:t xml:space="preserve"> The results indicated that differences in fertility and disturbance were the driving ecological processes</w:t>
      </w:r>
      <w:r w:rsidR="00671A6D">
        <w:t xml:space="preserve"> separating the two regimes</w:t>
      </w:r>
      <w:r w:rsidR="00977D07">
        <w:t>, with the highly fertile, high</w:t>
      </w:r>
      <w:r w:rsidR="00671A6D">
        <w:t>ly</w:t>
      </w:r>
      <w:r w:rsidR="00977D07">
        <w:t xml:space="preserve"> disturbed Asturias </w:t>
      </w:r>
      <w:r w:rsidR="005920F6">
        <w:t xml:space="preserve">plots </w:t>
      </w:r>
      <w:r w:rsidR="00977D07">
        <w:t>contrasting with the low fertility, low disturbance Haute Provence</w:t>
      </w:r>
      <w:r w:rsidR="005920F6">
        <w:t xml:space="preserve"> fields</w:t>
      </w:r>
      <w:r w:rsidR="00977D07">
        <w:t xml:space="preserve">. </w:t>
      </w:r>
      <w:r w:rsidR="00671A6D">
        <w:t>This model has been used in other research to explore the intensity of cultivation in multiple time periods in Germany (</w:t>
      </w:r>
      <w:r w:rsidR="00C60FA2">
        <w:t>Bogaard et al</w:t>
      </w:r>
      <w:r w:rsidR="006F2F89">
        <w:t>.</w:t>
      </w:r>
      <w:r w:rsidR="00C60FA2">
        <w:t xml:space="preserve"> 2016, </w:t>
      </w:r>
      <w:proofErr w:type="spellStart"/>
      <w:r w:rsidR="00671A6D">
        <w:t>Styring</w:t>
      </w:r>
      <w:proofErr w:type="spellEnd"/>
      <w:r w:rsidR="00671A6D">
        <w:t xml:space="preserve"> et al. 2017, </w:t>
      </w:r>
      <w:proofErr w:type="spellStart"/>
      <w:r w:rsidR="00671A6D">
        <w:t>Hamerow</w:t>
      </w:r>
      <w:proofErr w:type="spellEnd"/>
      <w:r w:rsidR="00671A6D">
        <w:t xml:space="preserve"> et al</w:t>
      </w:r>
      <w:r w:rsidR="006F2F89">
        <w:t>.</w:t>
      </w:r>
      <w:r w:rsidR="00C60FA2">
        <w:t xml:space="preserve">, </w:t>
      </w:r>
      <w:r w:rsidR="00FA2417">
        <w:t>2021</w:t>
      </w:r>
      <w:r w:rsidR="00671A6D">
        <w:t xml:space="preserve">), </w:t>
      </w:r>
      <w:r w:rsidR="007B5551">
        <w:t xml:space="preserve">as well as </w:t>
      </w:r>
      <w:r w:rsidR="00671A6D">
        <w:t>medieval England (</w:t>
      </w:r>
      <w:proofErr w:type="spellStart"/>
      <w:r w:rsidR="00671A6D">
        <w:t>Hamerow</w:t>
      </w:r>
      <w:proofErr w:type="spellEnd"/>
      <w:r w:rsidR="00671A6D">
        <w:t xml:space="preserve"> et al</w:t>
      </w:r>
      <w:r w:rsidR="006F2F89">
        <w:t>.</w:t>
      </w:r>
      <w:r w:rsidR="00C60FA2">
        <w:t>, 2020</w:t>
      </w:r>
      <w:r w:rsidR="00671A6D">
        <w:t xml:space="preserve">) and </w:t>
      </w:r>
      <w:r w:rsidR="00C60FA2">
        <w:t>Iron age France (</w:t>
      </w:r>
      <w:proofErr w:type="spellStart"/>
      <w:r w:rsidR="00C60FA2">
        <w:t>Alagich</w:t>
      </w:r>
      <w:proofErr w:type="spellEnd"/>
      <w:r w:rsidR="00C60FA2">
        <w:t xml:space="preserve"> et al. 2018).</w:t>
      </w:r>
    </w:p>
    <w:p w14:paraId="62EA7EB4" w14:textId="590B9E53" w:rsidR="00400A2B" w:rsidRDefault="00400A2B"/>
    <w:p w14:paraId="422C8A96" w14:textId="57749715" w:rsidR="00400A2B" w:rsidRPr="006600D0" w:rsidRDefault="00400A2B">
      <w:r>
        <w:t>Model 2</w:t>
      </w:r>
      <w:r w:rsidR="006600D0" w:rsidRPr="006600D0">
        <w:t xml:space="preserve">: </w:t>
      </w:r>
      <w:r w:rsidR="006600D0" w:rsidRPr="006600D0">
        <w:t xml:space="preserve">High- versus low-input farming (Asturias, </w:t>
      </w:r>
      <w:proofErr w:type="spellStart"/>
      <w:r w:rsidR="006600D0" w:rsidRPr="006600D0">
        <w:t>Evvia</w:t>
      </w:r>
      <w:proofErr w:type="spellEnd"/>
      <w:r w:rsidR="006600D0" w:rsidRPr="006600D0">
        <w:t>, Provence and Morocco)</w:t>
      </w:r>
    </w:p>
    <w:p w14:paraId="406401DF" w14:textId="19B5D3A8" w:rsidR="00977D07" w:rsidRPr="00536222" w:rsidRDefault="00A66379">
      <w:pPr>
        <w:rPr>
          <w:color w:val="000000" w:themeColor="text1"/>
        </w:rPr>
      </w:pPr>
      <w:r>
        <w:t xml:space="preserve">Arable field </w:t>
      </w:r>
      <w:r w:rsidR="00C60FA2">
        <w:t xml:space="preserve">surveys in </w:t>
      </w:r>
      <w:r w:rsidR="00977D07">
        <w:t>Morocco</w:t>
      </w:r>
      <w:r w:rsidR="00C60FA2">
        <w:t xml:space="preserve"> provided data </w:t>
      </w:r>
      <w:r w:rsidR="005920F6">
        <w:t xml:space="preserve">from oases and rain-fed fields in a </w:t>
      </w:r>
      <w:r w:rsidR="00C60FA2">
        <w:t xml:space="preserve">semi-arid </w:t>
      </w:r>
      <w:r w:rsidR="005920F6">
        <w:t xml:space="preserve">region, </w:t>
      </w:r>
      <w:r w:rsidR="00C60FA2">
        <w:t>allow</w:t>
      </w:r>
      <w:r w:rsidR="005920F6">
        <w:t>ing</w:t>
      </w:r>
      <w:r w:rsidR="00C60FA2">
        <w:t xml:space="preserve"> for the construction of model 2 (Bogaard et al</w:t>
      </w:r>
      <w:r w:rsidR="006F2F89">
        <w:t>.</w:t>
      </w:r>
      <w:r w:rsidR="00C60FA2">
        <w:t xml:space="preserve"> 2018)</w:t>
      </w:r>
      <w:r w:rsidR="00977D07">
        <w:t xml:space="preserve">. This model </w:t>
      </w:r>
      <w:r w:rsidR="005920F6">
        <w:t xml:space="preserve">incorporated </w:t>
      </w:r>
      <w:r w:rsidR="00977D07">
        <w:t>data from model 1 (Haute Provence and Asturias) a</w:t>
      </w:r>
      <w:r w:rsidR="00D50E38">
        <w:t>nd</w:t>
      </w:r>
      <w:r w:rsidR="00977D07">
        <w:t xml:space="preserve"> from </w:t>
      </w:r>
      <w:proofErr w:type="spellStart"/>
      <w:r w:rsidR="00977D07">
        <w:t>Evvia</w:t>
      </w:r>
      <w:proofErr w:type="spellEnd"/>
      <w:r w:rsidR="00977D07">
        <w:t xml:space="preserve"> in Greece</w:t>
      </w:r>
      <w:r w:rsidR="00F92221">
        <w:t xml:space="preserve"> </w:t>
      </w:r>
      <w:r w:rsidR="00F92221">
        <w:lastRenderedPageBreak/>
        <w:t xml:space="preserve">(Jones </w:t>
      </w:r>
      <w:r w:rsidR="00876CAA">
        <w:t>et al</w:t>
      </w:r>
      <w:r w:rsidR="007B5551">
        <w:t>.</w:t>
      </w:r>
      <w:r w:rsidR="00876CAA">
        <w:t xml:space="preserve"> </w:t>
      </w:r>
      <w:r w:rsidR="005920F6">
        <w:t xml:space="preserve">1999, </w:t>
      </w:r>
      <w:r w:rsidR="00F92221">
        <w:t>2000)</w:t>
      </w:r>
      <w:r w:rsidR="00977D07">
        <w:t>.</w:t>
      </w:r>
      <w:r w:rsidR="00876CAA">
        <w:t xml:space="preserve"> </w:t>
      </w:r>
      <w:r w:rsidR="00C60FA2">
        <w:t>M</w:t>
      </w:r>
      <w:r w:rsidR="00876CAA">
        <w:t>odel</w:t>
      </w:r>
      <w:r w:rsidR="00C60FA2">
        <w:t xml:space="preserve"> 2</w:t>
      </w:r>
      <w:r w:rsidR="00876CAA">
        <w:t xml:space="preserve"> uses data from three different locations to represent high-intensity cultivation (Moroccan oases, </w:t>
      </w:r>
      <w:proofErr w:type="spellStart"/>
      <w:r w:rsidR="00876CAA">
        <w:t>Evvian</w:t>
      </w:r>
      <w:proofErr w:type="spellEnd"/>
      <w:r w:rsidR="00876CAA">
        <w:t xml:space="preserve"> gardens and Asturian plots) and low-intensity regimes (Moroccan rain-fed terraces, </w:t>
      </w:r>
      <w:proofErr w:type="spellStart"/>
      <w:r w:rsidR="00876CAA">
        <w:t>Evvian</w:t>
      </w:r>
      <w:proofErr w:type="spellEnd"/>
      <w:r w:rsidR="00876CAA">
        <w:t xml:space="preserve"> fields and Haute Provence fields). </w:t>
      </w:r>
      <w:r w:rsidR="00536222" w:rsidRPr="00536222">
        <w:rPr>
          <w:color w:val="000000" w:themeColor="text1"/>
        </w:rPr>
        <w:t xml:space="preserve">The model places the emphasis on fertility </w:t>
      </w:r>
      <w:r w:rsidR="00876CAA" w:rsidRPr="00536222">
        <w:rPr>
          <w:color w:val="000000" w:themeColor="text1"/>
        </w:rPr>
        <w:t>rather than soil disturbance</w:t>
      </w:r>
      <w:r w:rsidR="00D50E38">
        <w:rPr>
          <w:color w:val="000000" w:themeColor="text1"/>
        </w:rPr>
        <w:t xml:space="preserve">, </w:t>
      </w:r>
      <w:r w:rsidR="005920F6">
        <w:rPr>
          <w:color w:val="000000" w:themeColor="text1"/>
        </w:rPr>
        <w:t>since fertility-related traits successfully separated high- and low-intensity regimes and the inclusion of disturbance attributes did not improve this separation further</w:t>
      </w:r>
      <w:r w:rsidR="007B5551">
        <w:rPr>
          <w:color w:val="000000" w:themeColor="text1"/>
        </w:rPr>
        <w:t xml:space="preserve">. </w:t>
      </w:r>
      <w:r w:rsidR="001D442F" w:rsidRPr="00536222">
        <w:rPr>
          <w:color w:val="000000" w:themeColor="text1"/>
        </w:rPr>
        <w:t xml:space="preserve">This model has been applied to semi-arid locations, in particular in </w:t>
      </w:r>
      <w:r w:rsidR="005920F6">
        <w:rPr>
          <w:color w:val="000000" w:themeColor="text1"/>
        </w:rPr>
        <w:t>western</w:t>
      </w:r>
      <w:r w:rsidR="001D442F" w:rsidRPr="00536222">
        <w:rPr>
          <w:color w:val="000000" w:themeColor="text1"/>
        </w:rPr>
        <w:t xml:space="preserve"> Asia</w:t>
      </w:r>
      <w:r w:rsidR="00536222" w:rsidRPr="00536222">
        <w:rPr>
          <w:color w:val="000000" w:themeColor="text1"/>
        </w:rPr>
        <w:t xml:space="preserve"> (see </w:t>
      </w:r>
      <w:proofErr w:type="spellStart"/>
      <w:r w:rsidR="001D442F" w:rsidRPr="00536222">
        <w:rPr>
          <w:color w:val="000000" w:themeColor="text1"/>
        </w:rPr>
        <w:t>Bogaard</w:t>
      </w:r>
      <w:proofErr w:type="spellEnd"/>
      <w:r w:rsidR="001D442F" w:rsidRPr="00536222">
        <w:rPr>
          <w:color w:val="000000" w:themeColor="text1"/>
        </w:rPr>
        <w:t xml:space="preserve"> et al</w:t>
      </w:r>
      <w:r w:rsidR="006F2F89">
        <w:rPr>
          <w:color w:val="000000" w:themeColor="text1"/>
        </w:rPr>
        <w:t>.</w:t>
      </w:r>
      <w:r w:rsidR="001D442F" w:rsidRPr="00536222">
        <w:rPr>
          <w:color w:val="000000" w:themeColor="text1"/>
        </w:rPr>
        <w:t xml:space="preserve"> 2018, Green et al</w:t>
      </w:r>
      <w:r w:rsidR="006F2F89">
        <w:rPr>
          <w:color w:val="000000" w:themeColor="text1"/>
        </w:rPr>
        <w:t>.</w:t>
      </w:r>
      <w:r w:rsidR="001D442F" w:rsidRPr="00536222">
        <w:rPr>
          <w:color w:val="000000" w:themeColor="text1"/>
        </w:rPr>
        <w:t xml:space="preserve"> 2018, Stroud et al</w:t>
      </w:r>
      <w:r w:rsidR="006F2F89">
        <w:rPr>
          <w:color w:val="000000" w:themeColor="text1"/>
        </w:rPr>
        <w:t>.</w:t>
      </w:r>
      <w:r w:rsidR="001D442F" w:rsidRPr="00536222">
        <w:rPr>
          <w:color w:val="000000" w:themeColor="text1"/>
        </w:rPr>
        <w:t xml:space="preserve"> 2020, </w:t>
      </w:r>
      <w:proofErr w:type="spellStart"/>
      <w:r w:rsidR="001D442F" w:rsidRPr="00536222">
        <w:rPr>
          <w:color w:val="000000" w:themeColor="text1"/>
        </w:rPr>
        <w:t>Diffey</w:t>
      </w:r>
      <w:proofErr w:type="spellEnd"/>
      <w:r w:rsidR="001D442F" w:rsidRPr="00536222">
        <w:rPr>
          <w:color w:val="000000" w:themeColor="text1"/>
        </w:rPr>
        <w:t xml:space="preserve"> et al</w:t>
      </w:r>
      <w:r w:rsidR="006F2F89">
        <w:rPr>
          <w:color w:val="000000" w:themeColor="text1"/>
        </w:rPr>
        <w:t>.</w:t>
      </w:r>
      <w:r w:rsidR="001D442F" w:rsidRPr="00536222">
        <w:rPr>
          <w:color w:val="000000" w:themeColor="text1"/>
        </w:rPr>
        <w:t xml:space="preserve"> 2020</w:t>
      </w:r>
      <w:r w:rsidR="00536222" w:rsidRPr="00536222">
        <w:rPr>
          <w:color w:val="000000" w:themeColor="text1"/>
        </w:rPr>
        <w:t xml:space="preserve">, </w:t>
      </w:r>
      <w:proofErr w:type="spellStart"/>
      <w:r w:rsidR="00536222" w:rsidRPr="00536222">
        <w:rPr>
          <w:color w:val="000000" w:themeColor="text1"/>
        </w:rPr>
        <w:t>Maltas</w:t>
      </w:r>
      <w:proofErr w:type="spellEnd"/>
      <w:r w:rsidR="00536222" w:rsidRPr="00536222">
        <w:rPr>
          <w:color w:val="000000" w:themeColor="text1"/>
        </w:rPr>
        <w:t xml:space="preserve"> et al. 2022</w:t>
      </w:r>
      <w:r w:rsidR="001D442F" w:rsidRPr="00536222">
        <w:rPr>
          <w:color w:val="000000" w:themeColor="text1"/>
        </w:rPr>
        <w:t>)</w:t>
      </w:r>
      <w:r w:rsidR="007B5551">
        <w:rPr>
          <w:color w:val="000000" w:themeColor="text1"/>
        </w:rPr>
        <w:t>.</w:t>
      </w:r>
    </w:p>
    <w:p w14:paraId="04CDEF33" w14:textId="6B5E1BCA" w:rsidR="00400A2B" w:rsidRDefault="00400A2B"/>
    <w:p w14:paraId="145D114B" w14:textId="3FB18809" w:rsidR="00400A2B" w:rsidRDefault="00400A2B">
      <w:r>
        <w:t>Model 3</w:t>
      </w:r>
      <w:r w:rsidR="006600D0">
        <w:t xml:space="preserve">: High versus low disturbance (Highgrove and </w:t>
      </w:r>
      <w:proofErr w:type="spellStart"/>
      <w:r w:rsidR="006600D0">
        <w:t>Laxton</w:t>
      </w:r>
      <w:proofErr w:type="spellEnd"/>
      <w:r w:rsidR="006600D0">
        <w:t>)</w:t>
      </w:r>
    </w:p>
    <w:p w14:paraId="5FC1D324" w14:textId="63E523E1" w:rsidR="00A703AF" w:rsidRDefault="00421A3F">
      <w:r>
        <w:t>Model 3 uses data from t</w:t>
      </w:r>
      <w:r w:rsidR="00275A2F">
        <w:t>wo</w:t>
      </w:r>
      <w:r>
        <w:t xml:space="preserve"> locations within the UK to </w:t>
      </w:r>
      <w:r w:rsidR="005920F6">
        <w:t xml:space="preserve">distinguish </w:t>
      </w:r>
      <w:r>
        <w:t xml:space="preserve">levels of </w:t>
      </w:r>
      <w:r w:rsidR="005920F6">
        <w:t xml:space="preserve">soil </w:t>
      </w:r>
      <w:r>
        <w:t>disturbance irrespective of fertility</w:t>
      </w:r>
      <w:r w:rsidR="00184B62">
        <w:t xml:space="preserve">. The model uses modern botanical survey </w:t>
      </w:r>
      <w:r w:rsidR="007B5551">
        <w:t xml:space="preserve">data </w:t>
      </w:r>
      <w:r w:rsidR="00184B62">
        <w:t xml:space="preserve">from </w:t>
      </w:r>
      <w:proofErr w:type="spellStart"/>
      <w:r w:rsidR="00184B62">
        <w:t>Laxton</w:t>
      </w:r>
      <w:proofErr w:type="spellEnd"/>
      <w:r w:rsidR="000A7D89">
        <w:t xml:space="preserve"> in Nottinghamshire</w:t>
      </w:r>
      <w:r w:rsidR="00184B62">
        <w:t xml:space="preserve"> and Highgrove’s Duchy Home Farm</w:t>
      </w:r>
      <w:r w:rsidR="000A7D89">
        <w:t xml:space="preserve"> in Glou</w:t>
      </w:r>
      <w:r w:rsidR="00885BB1">
        <w:t>ceste</w:t>
      </w:r>
      <w:r w:rsidR="000A7D89">
        <w:t>rshire</w:t>
      </w:r>
      <w:r w:rsidR="00184B62">
        <w:t>.</w:t>
      </w:r>
      <w:r w:rsidR="00275A2F">
        <w:t xml:space="preserve"> </w:t>
      </w:r>
      <w:r w:rsidR="00184B62">
        <w:t xml:space="preserve">The </w:t>
      </w:r>
      <w:proofErr w:type="spellStart"/>
      <w:r w:rsidR="00184B62">
        <w:t>Laxton</w:t>
      </w:r>
      <w:proofErr w:type="spellEnd"/>
      <w:r w:rsidR="00184B62">
        <w:t xml:space="preserve"> </w:t>
      </w:r>
      <w:r w:rsidR="007B5551">
        <w:t>data include</w:t>
      </w:r>
      <w:r w:rsidR="00184B62">
        <w:t xml:space="preserve"> </w:t>
      </w:r>
      <w:r w:rsidR="007B5551">
        <w:t>surveys</w:t>
      </w:r>
      <w:r w:rsidR="00184B62">
        <w:t xml:space="preserve"> of unploughed b</w:t>
      </w:r>
      <w:r w:rsidR="00885BB1">
        <w:t>ut</w:t>
      </w:r>
      <w:r w:rsidR="00184B62">
        <w:t xml:space="preserve"> periodically grazed and cut hay</w:t>
      </w:r>
      <w:r w:rsidR="000A7D89">
        <w:t xml:space="preserve"> </w:t>
      </w:r>
      <w:r w:rsidR="00184B62">
        <w:t>me</w:t>
      </w:r>
      <w:r w:rsidR="000A7D89">
        <w:t>a</w:t>
      </w:r>
      <w:r w:rsidR="00184B62">
        <w:t>dow</w:t>
      </w:r>
      <w:r w:rsidR="00275A2F">
        <w:t xml:space="preserve"> </w:t>
      </w:r>
      <w:r w:rsidR="00184B62">
        <w:t>areas on the edges of the open fields (called ‘sy</w:t>
      </w:r>
      <w:r w:rsidR="00885BB1">
        <w:t>k</w:t>
      </w:r>
      <w:r w:rsidR="00184B62">
        <w:t xml:space="preserve">es’), as well as unsprayed edges </w:t>
      </w:r>
      <w:r w:rsidR="00885BB1">
        <w:t xml:space="preserve">of </w:t>
      </w:r>
      <w:r w:rsidR="00184B62">
        <w:t>strip cereal fields</w:t>
      </w:r>
      <w:r w:rsidR="005920F6">
        <w:t xml:space="preserve"> and fallow fields, managed within an open-field system, while the Highgrove data are from cereal fields cultivated in different a rotation system</w:t>
      </w:r>
      <w:r w:rsidR="005920F6" w:rsidDel="005920F6">
        <w:t xml:space="preserve"> </w:t>
      </w:r>
      <w:r w:rsidR="00184B62">
        <w:t xml:space="preserve">(see </w:t>
      </w:r>
      <w:proofErr w:type="spellStart"/>
      <w:r w:rsidR="00184B62">
        <w:t>Bogaard</w:t>
      </w:r>
      <w:proofErr w:type="spellEnd"/>
      <w:r w:rsidR="00184B62">
        <w:t xml:space="preserve"> et al</w:t>
      </w:r>
      <w:r w:rsidR="007B5551">
        <w:t>.</w:t>
      </w:r>
      <w:r w:rsidR="00184B62">
        <w:t xml:space="preserve"> 2022 for full details)</w:t>
      </w:r>
      <w:r w:rsidR="00885BB1">
        <w:t xml:space="preserve">. The combination of these data provides </w:t>
      </w:r>
      <w:r w:rsidR="005920F6">
        <w:t xml:space="preserve">a </w:t>
      </w:r>
      <w:r w:rsidR="00885BB1">
        <w:t xml:space="preserve">comparison of highly disturbed </w:t>
      </w:r>
      <w:r w:rsidR="005920F6">
        <w:t xml:space="preserve">arable fields with unploughed meadow </w:t>
      </w:r>
      <w:r w:rsidR="00885BB1">
        <w:t>areas</w:t>
      </w:r>
      <w:r w:rsidR="00275A2F">
        <w:t>,</w:t>
      </w:r>
      <w:r w:rsidR="00885BB1">
        <w:t xml:space="preserve"> </w:t>
      </w:r>
      <w:r w:rsidR="007B5551">
        <w:t xml:space="preserve">creating a model with which to explore </w:t>
      </w:r>
      <w:r w:rsidR="00885BB1">
        <w:t xml:space="preserve">disturbance. This model has been used to </w:t>
      </w:r>
      <w:r w:rsidR="007B5551">
        <w:t xml:space="preserve">investigate </w:t>
      </w:r>
      <w:r w:rsidR="005920F6">
        <w:t xml:space="preserve">levels of disturbance expected under mouldboard plough tillage, </w:t>
      </w:r>
      <w:r w:rsidR="00912D8D">
        <w:t>through</w:t>
      </w:r>
      <w:r w:rsidR="005920F6">
        <w:t xml:space="preserve"> comparison with experimental ridge-and-furrow fields at Lorsch, Germany, and to assess </w:t>
      </w:r>
      <w:r w:rsidR="00912D8D">
        <w:t xml:space="preserve">how arable </w:t>
      </w:r>
      <w:r w:rsidR="00885BB1">
        <w:t>disturbance</w:t>
      </w:r>
      <w:r w:rsidR="00912D8D">
        <w:t xml:space="preserve"> levels developed</w:t>
      </w:r>
      <w:r w:rsidR="00885BB1">
        <w:t xml:space="preserve"> </w:t>
      </w:r>
      <w:r w:rsidR="00912D8D">
        <w:t>through</w:t>
      </w:r>
      <w:r w:rsidR="00536222">
        <w:t xml:space="preserve"> </w:t>
      </w:r>
      <w:r w:rsidR="00275A2F">
        <w:t xml:space="preserve">the </w:t>
      </w:r>
      <w:r w:rsidR="00536222">
        <w:t>English</w:t>
      </w:r>
      <w:r w:rsidR="00885BB1">
        <w:t xml:space="preserve"> medieval period</w:t>
      </w:r>
      <w:r w:rsidR="00912D8D">
        <w:t>,</w:t>
      </w:r>
      <w:r w:rsidR="00885BB1">
        <w:t xml:space="preserve"> </w:t>
      </w:r>
      <w:r w:rsidR="00912D8D">
        <w:t>when the</w:t>
      </w:r>
      <w:r w:rsidR="00885BB1">
        <w:t xml:space="preserve"> mouldboard plough </w:t>
      </w:r>
      <w:r w:rsidR="00912D8D">
        <w:t xml:space="preserve">is hypothesised to </w:t>
      </w:r>
      <w:r w:rsidR="00885BB1">
        <w:t>become widely used (</w:t>
      </w:r>
      <w:proofErr w:type="spellStart"/>
      <w:r w:rsidR="00885BB1">
        <w:t>Bogaard</w:t>
      </w:r>
      <w:proofErr w:type="spellEnd"/>
      <w:r w:rsidR="00885BB1">
        <w:t xml:space="preserve"> et al</w:t>
      </w:r>
      <w:r w:rsidR="00536222">
        <w:t>.</w:t>
      </w:r>
      <w:r w:rsidR="00885BB1">
        <w:t xml:space="preserve"> 2022). </w:t>
      </w:r>
    </w:p>
    <w:p w14:paraId="156C9C11" w14:textId="77777777" w:rsidR="00184B62" w:rsidRDefault="00184B62" w:rsidP="00A703AF">
      <w:pPr>
        <w:rPr>
          <w:rStyle w:val="Heading2Char"/>
        </w:rPr>
      </w:pPr>
    </w:p>
    <w:p w14:paraId="02105466" w14:textId="1EFC7D71" w:rsidR="000C39C6" w:rsidRDefault="00A703AF" w:rsidP="00A703AF">
      <w:pPr>
        <w:rPr>
          <w:rStyle w:val="Heading2Char"/>
        </w:rPr>
      </w:pPr>
      <w:r w:rsidRPr="00400A2B">
        <w:rPr>
          <w:rStyle w:val="Heading2Char"/>
        </w:rPr>
        <w:t>Data</w:t>
      </w:r>
      <w:r w:rsidR="00184B62">
        <w:rPr>
          <w:rStyle w:val="Heading2Char"/>
        </w:rPr>
        <w:t xml:space="preserve"> collection and </w:t>
      </w:r>
      <w:r w:rsidR="00885BB1">
        <w:rPr>
          <w:rStyle w:val="Heading2Char"/>
        </w:rPr>
        <w:t>functional traits</w:t>
      </w:r>
    </w:p>
    <w:p w14:paraId="56DA7DBA" w14:textId="6AA72E83" w:rsidR="00184B62" w:rsidRDefault="00184B62" w:rsidP="00A703AF"/>
    <w:p w14:paraId="108DD370" w14:textId="74F44537" w:rsidR="00B852FC" w:rsidRDefault="00184B62" w:rsidP="00A703AF">
      <w:r>
        <w:t>The</w:t>
      </w:r>
      <w:r w:rsidR="00885BB1">
        <w:t xml:space="preserve"> data for the models comes from</w:t>
      </w:r>
      <w:r>
        <w:t xml:space="preserve"> botanical </w:t>
      </w:r>
      <w:r w:rsidR="00885BB1">
        <w:t>surveys of modern fields; i</w:t>
      </w:r>
      <w:r>
        <w:t xml:space="preserve">n each field the species present </w:t>
      </w:r>
      <w:r w:rsidR="007B5551">
        <w:t>within</w:t>
      </w:r>
      <w:r>
        <w:t xml:space="preserve"> </w:t>
      </w:r>
      <w:r w:rsidR="00584323">
        <w:t>one</w:t>
      </w:r>
      <w:r>
        <w:t xml:space="preserve"> </w:t>
      </w:r>
      <w:r w:rsidR="00B852FC">
        <w:t>metre</w:t>
      </w:r>
      <w:r>
        <w:t xml:space="preserve"> square </w:t>
      </w:r>
      <w:r w:rsidR="007B5551">
        <w:t>quadrats w</w:t>
      </w:r>
      <w:r w:rsidR="00584323">
        <w:t>ere</w:t>
      </w:r>
      <w:r w:rsidR="007B5551">
        <w:t xml:space="preserve"> recorded. Th</w:t>
      </w:r>
      <w:r w:rsidR="00584323">
        <w:t xml:space="preserve">ese surveys were </w:t>
      </w:r>
      <w:r w:rsidR="007B5551">
        <w:t xml:space="preserve">conducted </w:t>
      </w:r>
      <w:r w:rsidR="00A27215">
        <w:t xml:space="preserve">in </w:t>
      </w:r>
      <w:r w:rsidR="007B5551">
        <w:t xml:space="preserve">five </w:t>
      </w:r>
      <w:r w:rsidR="00822F42">
        <w:t xml:space="preserve">to ten </w:t>
      </w:r>
      <w:r w:rsidR="00A27215">
        <w:t>1m</w:t>
      </w:r>
      <w:r w:rsidR="00A27215" w:rsidRPr="006600D0">
        <w:rPr>
          <w:vertAlign w:val="superscript"/>
        </w:rPr>
        <w:t>2</w:t>
      </w:r>
      <w:r w:rsidR="00A27215">
        <w:t xml:space="preserve"> </w:t>
      </w:r>
      <w:r w:rsidR="007B5551">
        <w:t xml:space="preserve">quadrats along </w:t>
      </w:r>
      <w:r>
        <w:t>a transect</w:t>
      </w:r>
      <w:r w:rsidR="00B852FC">
        <w:t xml:space="preserve"> from one end of the field to the other. For us</w:t>
      </w:r>
      <w:r w:rsidR="00885BB1">
        <w:t xml:space="preserve">e </w:t>
      </w:r>
      <w:r w:rsidR="00B852FC">
        <w:t>in the models</w:t>
      </w:r>
      <w:r w:rsidR="00A27215">
        <w:t xml:space="preserve"> and comparison with archaeobotanical data,</w:t>
      </w:r>
      <w:r w:rsidR="00B852FC">
        <w:t xml:space="preserve"> the </w:t>
      </w:r>
      <w:r w:rsidR="00A27215">
        <w:t xml:space="preserve">botanical survey </w:t>
      </w:r>
      <w:r w:rsidR="00B852FC">
        <w:t>data w</w:t>
      </w:r>
      <w:r w:rsidR="00885BB1">
        <w:t>ere</w:t>
      </w:r>
      <w:r w:rsidR="00B852FC">
        <w:t xml:space="preserve"> converted to species’ presence/absence per field. The average score of the functional traits per field was then calculated as the sum of the attribute value for the species div</w:t>
      </w:r>
      <w:r w:rsidR="00455057">
        <w:t>id</w:t>
      </w:r>
      <w:r w:rsidR="00B852FC">
        <w:t>ed by the number of species in the field (see Bogaard et al 2016, Bogaard et al 2018, Bogaard et al 2022 for full details).</w:t>
      </w:r>
    </w:p>
    <w:p w14:paraId="77416931" w14:textId="77777777" w:rsidR="00B852FC" w:rsidRDefault="00B852FC" w:rsidP="00A703AF"/>
    <w:p w14:paraId="13F986AD" w14:textId="2B2C2E96" w:rsidR="001A476F" w:rsidRDefault="00B852FC" w:rsidP="00A703AF">
      <w:r>
        <w:t>The</w:t>
      </w:r>
      <w:r w:rsidR="00885BB1">
        <w:t xml:space="preserve"> </w:t>
      </w:r>
      <w:r w:rsidR="00AB6A8F">
        <w:t>a</w:t>
      </w:r>
      <w:r w:rsidR="000C39C6">
        <w:t>veraged functional trait data per survey field</w:t>
      </w:r>
      <w:r w:rsidR="00885BB1">
        <w:t xml:space="preserve"> is </w:t>
      </w:r>
      <w:r w:rsidR="00455057">
        <w:t>published</w:t>
      </w:r>
      <w:r w:rsidR="00885BB1">
        <w:t xml:space="preserve"> with this paper and is required to run the models</w:t>
      </w:r>
      <w:r w:rsidR="00275A2F">
        <w:t xml:space="preserve">: </w:t>
      </w:r>
      <w:r w:rsidR="00885BB1">
        <w:t xml:space="preserve">in the case of the R </w:t>
      </w:r>
      <w:r w:rsidR="00455057">
        <w:t>package</w:t>
      </w:r>
      <w:r w:rsidR="00885BB1">
        <w:t xml:space="preserve"> th</w:t>
      </w:r>
      <w:r w:rsidR="00584323">
        <w:t>ese</w:t>
      </w:r>
      <w:r w:rsidR="00885BB1">
        <w:t xml:space="preserve"> data </w:t>
      </w:r>
      <w:r w:rsidR="00584323">
        <w:t>are</w:t>
      </w:r>
      <w:r w:rsidR="00885BB1">
        <w:t xml:space="preserve"> written into the functions</w:t>
      </w:r>
      <w:r w:rsidR="00455057" w:rsidRPr="00455057">
        <w:t xml:space="preserve"> </w:t>
      </w:r>
      <w:r w:rsidR="00455057">
        <w:t>(</w:t>
      </w:r>
      <w:r w:rsidR="00A2453B" w:rsidRPr="0079636B">
        <w:t>Sup</w:t>
      </w:r>
      <w:r w:rsidR="00A2453B">
        <w:t>plementary file</w:t>
      </w:r>
      <w:r w:rsidR="00455057" w:rsidRPr="0079636B">
        <w:t xml:space="preserve"> </w:t>
      </w:r>
      <w:r w:rsidR="0079636B" w:rsidRPr="0079636B">
        <w:t>1</w:t>
      </w:r>
      <w:r w:rsidR="00455057">
        <w:t>)</w:t>
      </w:r>
      <w:r w:rsidR="001A476F">
        <w:t xml:space="preserve">. </w:t>
      </w:r>
      <w:r w:rsidR="00455057">
        <w:t>Furthermore, t</w:t>
      </w:r>
      <w:r w:rsidR="00AF218B">
        <w:t>he function</w:t>
      </w:r>
      <w:r w:rsidR="00885BB1">
        <w:t>al</w:t>
      </w:r>
      <w:r w:rsidR="00AF218B">
        <w:t xml:space="preserve"> trait data of </w:t>
      </w:r>
      <w:r w:rsidR="00AF218B" w:rsidRPr="00536222">
        <w:t>929</w:t>
      </w:r>
      <w:r w:rsidR="00A703AF">
        <w:t xml:space="preserve"> </w:t>
      </w:r>
      <w:r w:rsidR="00885BB1">
        <w:t>archaeobotanically</w:t>
      </w:r>
      <w:r w:rsidR="00AF218B">
        <w:t xml:space="preserve"> relevant </w:t>
      </w:r>
      <w:r w:rsidR="00A703AF">
        <w:t xml:space="preserve">species are </w:t>
      </w:r>
      <w:r>
        <w:t xml:space="preserve">also </w:t>
      </w:r>
      <w:r w:rsidR="00A703AF">
        <w:t>published with this paper</w:t>
      </w:r>
      <w:r w:rsidR="00885BB1">
        <w:t xml:space="preserve"> (</w:t>
      </w:r>
      <w:r w:rsidR="00455057" w:rsidRPr="0079636B">
        <w:t>S</w:t>
      </w:r>
      <w:r w:rsidR="00885BB1" w:rsidRPr="0079636B">
        <w:t>up</w:t>
      </w:r>
      <w:r w:rsidR="00A2453B">
        <w:t>plementary file</w:t>
      </w:r>
      <w:r w:rsidR="00885BB1" w:rsidRPr="0079636B">
        <w:t xml:space="preserve"> </w:t>
      </w:r>
      <w:r w:rsidR="0079636B" w:rsidRPr="0079636B">
        <w:t>2</w:t>
      </w:r>
      <w:r w:rsidR="00885BB1">
        <w:t>)</w:t>
      </w:r>
      <w:r w:rsidR="001A476F">
        <w:t xml:space="preserve">. Only species </w:t>
      </w:r>
      <w:r w:rsidR="00584323">
        <w:t>that</w:t>
      </w:r>
      <w:r w:rsidR="00885BB1">
        <w:t xml:space="preserve"> have values for all required </w:t>
      </w:r>
      <w:r w:rsidR="001A476F">
        <w:t>functional trait</w:t>
      </w:r>
      <w:r w:rsidR="00885BB1">
        <w:t>s</w:t>
      </w:r>
      <w:r w:rsidR="001A476F">
        <w:t xml:space="preserve"> </w:t>
      </w:r>
      <w:r w:rsidR="00885BB1">
        <w:t xml:space="preserve">are </w:t>
      </w:r>
      <w:r w:rsidR="001A476F">
        <w:t>provided</w:t>
      </w:r>
      <w:r w:rsidR="00885BB1">
        <w:t>.</w:t>
      </w:r>
      <w:r w:rsidR="001A476F">
        <w:t xml:space="preserve"> </w:t>
      </w:r>
    </w:p>
    <w:p w14:paraId="5F3AD4E1" w14:textId="6F05A682" w:rsidR="00885BB1" w:rsidRDefault="00885BB1" w:rsidP="00A703AF"/>
    <w:p w14:paraId="2270E914" w14:textId="191CAEB0" w:rsidR="0000680A" w:rsidRDefault="00885BB1" w:rsidP="00A703AF">
      <w:r>
        <w:t xml:space="preserve">The </w:t>
      </w:r>
      <w:r w:rsidR="00455057">
        <w:t xml:space="preserve">values of </w:t>
      </w:r>
      <w:r>
        <w:t xml:space="preserve">five </w:t>
      </w:r>
      <w:r w:rsidR="00934664">
        <w:t>functional</w:t>
      </w:r>
      <w:r>
        <w:t xml:space="preserve"> traits </w:t>
      </w:r>
      <w:r w:rsidR="00455057">
        <w:t>are provided for the</w:t>
      </w:r>
      <w:r>
        <w:t xml:space="preserve"> 929 species: SLA, ARNODE, LOGCANH, LOGCAND and VEGPROP</w:t>
      </w:r>
      <w:r w:rsidR="00A66379">
        <w:t xml:space="preserve"> (see Table 1 for full details)</w:t>
      </w:r>
      <w:r>
        <w:t xml:space="preserve">. An additional </w:t>
      </w:r>
      <w:r w:rsidR="00934664">
        <w:t>functional trait, FLOWPER, is not provided and require</w:t>
      </w:r>
      <w:r w:rsidR="00455057">
        <w:t>s</w:t>
      </w:r>
      <w:r w:rsidR="00934664">
        <w:t xml:space="preserve"> users to obtain th</w:t>
      </w:r>
      <w:r w:rsidR="005C0CAA">
        <w:t>ese</w:t>
      </w:r>
      <w:r w:rsidR="00934664">
        <w:t xml:space="preserve"> data from relevant </w:t>
      </w:r>
      <w:r w:rsidR="00A27215">
        <w:t>Floras that cover their study region</w:t>
      </w:r>
      <w:r w:rsidR="00934664">
        <w:t xml:space="preserve">. The trait values </w:t>
      </w:r>
      <w:r w:rsidR="00912BBA">
        <w:t xml:space="preserve">provided </w:t>
      </w:r>
      <w:r w:rsidR="00934664">
        <w:t xml:space="preserve">represent the </w:t>
      </w:r>
      <w:r w:rsidR="002F05D0">
        <w:t>average</w:t>
      </w:r>
      <w:r w:rsidR="00934664">
        <w:t xml:space="preserve"> </w:t>
      </w:r>
      <w:r w:rsidR="00455057">
        <w:t>of</w:t>
      </w:r>
      <w:r w:rsidR="00934664">
        <w:t xml:space="preserve"> multiple specimens of that species from different geographic locations. Only plants growing in </w:t>
      </w:r>
      <w:r w:rsidR="00934664">
        <w:lastRenderedPageBreak/>
        <w:t>optimal conditions were measured to capture the species</w:t>
      </w:r>
      <w:r w:rsidR="00275A2F">
        <w:t>’</w:t>
      </w:r>
      <w:r w:rsidR="00934664">
        <w:t xml:space="preserve"> potential</w:t>
      </w:r>
      <w:r w:rsidR="00A27215">
        <w:t>,</w:t>
      </w:r>
      <w:r w:rsidR="00934664">
        <w:t xml:space="preserve"> </w:t>
      </w:r>
      <w:r w:rsidR="00A27215">
        <w:t>rather than</w:t>
      </w:r>
      <w:r w:rsidR="00934664">
        <w:t xml:space="preserve"> </w:t>
      </w:r>
      <w:r w:rsidR="00912BBA">
        <w:t xml:space="preserve">an </w:t>
      </w:r>
      <w:r w:rsidR="00934664">
        <w:t>individual plant</w:t>
      </w:r>
      <w:r w:rsidR="00275A2F">
        <w:t>’</w:t>
      </w:r>
      <w:r w:rsidR="00934664">
        <w:t xml:space="preserve">s performance. </w:t>
      </w:r>
      <w:r w:rsidR="00455057">
        <w:t>The s</w:t>
      </w:r>
      <w:r w:rsidR="00934664">
        <w:t xml:space="preserve">ix functional </w:t>
      </w:r>
      <w:r w:rsidR="006600D0">
        <w:t xml:space="preserve">traits </w:t>
      </w:r>
      <w:r w:rsidR="00934664">
        <w:t xml:space="preserve">are used in </w:t>
      </w:r>
      <w:r w:rsidR="00A27215">
        <w:t xml:space="preserve">varying </w:t>
      </w:r>
      <w:r w:rsidR="00934664">
        <w:t>combination</w:t>
      </w:r>
      <w:r w:rsidR="00A27215">
        <w:t>s</w:t>
      </w:r>
      <w:r w:rsidR="00934664">
        <w:t xml:space="preserve"> within the three presented models (</w:t>
      </w:r>
      <w:r w:rsidR="00536222">
        <w:t>T</w:t>
      </w:r>
      <w:r w:rsidR="00934664">
        <w:t>able 1).</w:t>
      </w:r>
      <w:r w:rsidR="002F05D0">
        <w:t xml:space="preserve"> </w:t>
      </w:r>
      <w:r w:rsidR="00934664">
        <w:t xml:space="preserve">Further details on the measurements of the attributes can be found in Jones et al. </w:t>
      </w:r>
      <w:r w:rsidR="00B53506">
        <w:t>(</w:t>
      </w:r>
      <w:r w:rsidR="00934664">
        <w:t>2000</w:t>
      </w:r>
      <w:r w:rsidR="00B53506">
        <w:t>)</w:t>
      </w:r>
      <w:r w:rsidR="00934664">
        <w:t xml:space="preserve"> and Bogaard et al</w:t>
      </w:r>
      <w:r w:rsidR="00B53506">
        <w:t>.</w:t>
      </w:r>
      <w:r w:rsidR="00934664">
        <w:t xml:space="preserve"> (2001). </w:t>
      </w:r>
    </w:p>
    <w:p w14:paraId="0655F343" w14:textId="77777777" w:rsidR="0000680A" w:rsidRDefault="0000680A" w:rsidP="00A703AF"/>
    <w:p w14:paraId="182BE9D3" w14:textId="526C9A9C" w:rsidR="00A703AF" w:rsidRDefault="00A703AF" w:rsidP="00A703AF">
      <w:r>
        <w:t>Table 1</w:t>
      </w:r>
      <w:r w:rsidR="006600D0">
        <w:t>. The six functional traits used within the different models, and whether the data is provided.</w:t>
      </w:r>
    </w:p>
    <w:tbl>
      <w:tblPr>
        <w:tblStyle w:val="TableGrid"/>
        <w:tblW w:w="0" w:type="auto"/>
        <w:tblLook w:val="04A0" w:firstRow="1" w:lastRow="0" w:firstColumn="1" w:lastColumn="0" w:noHBand="0" w:noVBand="1"/>
      </w:tblPr>
      <w:tblGrid>
        <w:gridCol w:w="1421"/>
        <w:gridCol w:w="2236"/>
        <w:gridCol w:w="1120"/>
        <w:gridCol w:w="1231"/>
        <w:gridCol w:w="1013"/>
        <w:gridCol w:w="1013"/>
        <w:gridCol w:w="982"/>
      </w:tblGrid>
      <w:tr w:rsidR="0000680A" w:rsidRPr="002F05D0" w14:paraId="2FAF33ED" w14:textId="77777777" w:rsidTr="002F05D0">
        <w:tc>
          <w:tcPr>
            <w:tcW w:w="1455" w:type="dxa"/>
          </w:tcPr>
          <w:p w14:paraId="67B61300" w14:textId="77777777" w:rsidR="002F05D0" w:rsidRPr="002F05D0" w:rsidRDefault="002F05D0" w:rsidP="00764F38">
            <w:pPr>
              <w:rPr>
                <w:sz w:val="20"/>
                <w:szCs w:val="20"/>
              </w:rPr>
            </w:pPr>
            <w:r w:rsidRPr="002F05D0">
              <w:rPr>
                <w:sz w:val="20"/>
                <w:szCs w:val="20"/>
              </w:rPr>
              <w:t>Trait code</w:t>
            </w:r>
          </w:p>
        </w:tc>
        <w:tc>
          <w:tcPr>
            <w:tcW w:w="2324" w:type="dxa"/>
          </w:tcPr>
          <w:p w14:paraId="4F03CE8D" w14:textId="77777777" w:rsidR="002F05D0" w:rsidRPr="002F05D0" w:rsidRDefault="002F05D0" w:rsidP="00764F38">
            <w:pPr>
              <w:rPr>
                <w:sz w:val="20"/>
                <w:szCs w:val="20"/>
              </w:rPr>
            </w:pPr>
            <w:r w:rsidRPr="002F05D0">
              <w:rPr>
                <w:sz w:val="20"/>
                <w:szCs w:val="20"/>
              </w:rPr>
              <w:t>Meaning</w:t>
            </w:r>
          </w:p>
        </w:tc>
        <w:tc>
          <w:tcPr>
            <w:tcW w:w="914" w:type="dxa"/>
          </w:tcPr>
          <w:p w14:paraId="3B65294C" w14:textId="5730BF77" w:rsidR="002F05D0" w:rsidRPr="002F05D0" w:rsidRDefault="002F05D0" w:rsidP="00764F38">
            <w:pPr>
              <w:rPr>
                <w:sz w:val="20"/>
                <w:szCs w:val="20"/>
              </w:rPr>
            </w:pPr>
            <w:r>
              <w:rPr>
                <w:sz w:val="20"/>
                <w:szCs w:val="20"/>
              </w:rPr>
              <w:t xml:space="preserve">Calculation </w:t>
            </w:r>
          </w:p>
        </w:tc>
        <w:tc>
          <w:tcPr>
            <w:tcW w:w="1248" w:type="dxa"/>
          </w:tcPr>
          <w:p w14:paraId="6017D21C" w14:textId="2056C235" w:rsidR="002F05D0" w:rsidRPr="002F05D0" w:rsidRDefault="002F05D0" w:rsidP="00764F38">
            <w:pPr>
              <w:rPr>
                <w:sz w:val="20"/>
                <w:szCs w:val="20"/>
              </w:rPr>
            </w:pPr>
            <w:r w:rsidRPr="002F05D0">
              <w:rPr>
                <w:sz w:val="20"/>
                <w:szCs w:val="20"/>
              </w:rPr>
              <w:t>Provided?</w:t>
            </w:r>
          </w:p>
        </w:tc>
        <w:tc>
          <w:tcPr>
            <w:tcW w:w="1036" w:type="dxa"/>
          </w:tcPr>
          <w:p w14:paraId="0CE462AD" w14:textId="77777777" w:rsidR="002F05D0" w:rsidRPr="002F05D0" w:rsidRDefault="002F05D0" w:rsidP="00764F38">
            <w:pPr>
              <w:rPr>
                <w:sz w:val="20"/>
                <w:szCs w:val="20"/>
              </w:rPr>
            </w:pPr>
            <w:r w:rsidRPr="002F05D0">
              <w:rPr>
                <w:sz w:val="20"/>
                <w:szCs w:val="20"/>
              </w:rPr>
              <w:t>Model 1</w:t>
            </w:r>
          </w:p>
        </w:tc>
        <w:tc>
          <w:tcPr>
            <w:tcW w:w="1036" w:type="dxa"/>
          </w:tcPr>
          <w:p w14:paraId="30AA4CE8" w14:textId="77777777" w:rsidR="002F05D0" w:rsidRPr="002F05D0" w:rsidRDefault="002F05D0" w:rsidP="00764F38">
            <w:pPr>
              <w:rPr>
                <w:sz w:val="20"/>
                <w:szCs w:val="20"/>
              </w:rPr>
            </w:pPr>
            <w:r w:rsidRPr="002F05D0">
              <w:rPr>
                <w:sz w:val="20"/>
                <w:szCs w:val="20"/>
              </w:rPr>
              <w:t>Model 2</w:t>
            </w:r>
          </w:p>
        </w:tc>
        <w:tc>
          <w:tcPr>
            <w:tcW w:w="1003" w:type="dxa"/>
          </w:tcPr>
          <w:p w14:paraId="105533C1" w14:textId="77777777" w:rsidR="002F05D0" w:rsidRPr="002F05D0" w:rsidRDefault="002F05D0" w:rsidP="00764F38">
            <w:pPr>
              <w:rPr>
                <w:sz w:val="20"/>
                <w:szCs w:val="20"/>
              </w:rPr>
            </w:pPr>
            <w:r w:rsidRPr="002F05D0">
              <w:rPr>
                <w:sz w:val="20"/>
                <w:szCs w:val="20"/>
              </w:rPr>
              <w:t>Model 3</w:t>
            </w:r>
          </w:p>
        </w:tc>
      </w:tr>
      <w:tr w:rsidR="0000680A" w:rsidRPr="002F05D0" w14:paraId="6A534DD1" w14:textId="77777777" w:rsidTr="002F05D0">
        <w:tc>
          <w:tcPr>
            <w:tcW w:w="1455" w:type="dxa"/>
          </w:tcPr>
          <w:p w14:paraId="6F67E981" w14:textId="77777777" w:rsidR="002F05D0" w:rsidRPr="002F05D0" w:rsidRDefault="002F05D0" w:rsidP="00764F38">
            <w:pPr>
              <w:rPr>
                <w:sz w:val="20"/>
                <w:szCs w:val="20"/>
              </w:rPr>
            </w:pPr>
            <w:r w:rsidRPr="002F05D0">
              <w:rPr>
                <w:sz w:val="20"/>
                <w:szCs w:val="20"/>
              </w:rPr>
              <w:t>SLA</w:t>
            </w:r>
          </w:p>
        </w:tc>
        <w:tc>
          <w:tcPr>
            <w:tcW w:w="2324" w:type="dxa"/>
          </w:tcPr>
          <w:p w14:paraId="0075F4FA" w14:textId="4DE2F260" w:rsidR="002F05D0" w:rsidRPr="002F05D0" w:rsidRDefault="0000680A" w:rsidP="00764F38">
            <w:pPr>
              <w:rPr>
                <w:sz w:val="20"/>
                <w:szCs w:val="20"/>
              </w:rPr>
            </w:pPr>
            <w:r>
              <w:rPr>
                <w:sz w:val="20"/>
                <w:szCs w:val="20"/>
              </w:rPr>
              <w:t>Mean s</w:t>
            </w:r>
            <w:r w:rsidR="002F05D0" w:rsidRPr="002F05D0">
              <w:rPr>
                <w:sz w:val="20"/>
                <w:szCs w:val="20"/>
              </w:rPr>
              <w:t>pecific leaf area</w:t>
            </w:r>
          </w:p>
        </w:tc>
        <w:tc>
          <w:tcPr>
            <w:tcW w:w="914" w:type="dxa"/>
          </w:tcPr>
          <w:p w14:paraId="30B64178" w14:textId="6A592734" w:rsidR="002F05D0" w:rsidRPr="002F05D0" w:rsidRDefault="002F05D0" w:rsidP="00764F38">
            <w:pPr>
              <w:rPr>
                <w:sz w:val="20"/>
                <w:szCs w:val="20"/>
              </w:rPr>
            </w:pPr>
            <w:r w:rsidRPr="002F05D0">
              <w:rPr>
                <w:sz w:val="20"/>
                <w:szCs w:val="20"/>
              </w:rPr>
              <w:t>Leaf area</w:t>
            </w:r>
            <w:r>
              <w:rPr>
                <w:sz w:val="20"/>
                <w:szCs w:val="20"/>
              </w:rPr>
              <w:t xml:space="preserve"> per unit of </w:t>
            </w:r>
            <w:r w:rsidRPr="002F05D0">
              <w:rPr>
                <w:sz w:val="20"/>
                <w:szCs w:val="20"/>
              </w:rPr>
              <w:t>dry leaf weight</w:t>
            </w:r>
            <w:r>
              <w:rPr>
                <w:sz w:val="20"/>
                <w:szCs w:val="20"/>
              </w:rPr>
              <w:t xml:space="preserve"> </w:t>
            </w:r>
            <w:r w:rsidRPr="002F05D0">
              <w:rPr>
                <w:sz w:val="20"/>
                <w:szCs w:val="20"/>
              </w:rPr>
              <w:t xml:space="preserve"> </w:t>
            </w:r>
          </w:p>
        </w:tc>
        <w:tc>
          <w:tcPr>
            <w:tcW w:w="1248" w:type="dxa"/>
          </w:tcPr>
          <w:p w14:paraId="4843B8B7" w14:textId="685219D7" w:rsidR="002F05D0" w:rsidRPr="002F05D0" w:rsidRDefault="002F05D0" w:rsidP="00764F38">
            <w:pPr>
              <w:rPr>
                <w:sz w:val="20"/>
                <w:szCs w:val="20"/>
              </w:rPr>
            </w:pPr>
            <w:r w:rsidRPr="002F05D0">
              <w:rPr>
                <w:sz w:val="20"/>
                <w:szCs w:val="20"/>
              </w:rPr>
              <w:t>Yes</w:t>
            </w:r>
          </w:p>
        </w:tc>
        <w:tc>
          <w:tcPr>
            <w:tcW w:w="1036" w:type="dxa"/>
          </w:tcPr>
          <w:p w14:paraId="69123087" w14:textId="77777777" w:rsidR="002F05D0" w:rsidRPr="002F05D0" w:rsidRDefault="002F05D0" w:rsidP="00764F38">
            <w:pPr>
              <w:rPr>
                <w:sz w:val="20"/>
                <w:szCs w:val="20"/>
              </w:rPr>
            </w:pPr>
            <w:r w:rsidRPr="002F05D0">
              <w:rPr>
                <w:sz w:val="20"/>
                <w:szCs w:val="20"/>
              </w:rPr>
              <w:t>Yes</w:t>
            </w:r>
          </w:p>
        </w:tc>
        <w:tc>
          <w:tcPr>
            <w:tcW w:w="1036" w:type="dxa"/>
          </w:tcPr>
          <w:p w14:paraId="79DC8D7F" w14:textId="77777777" w:rsidR="002F05D0" w:rsidRPr="002F05D0" w:rsidRDefault="002F05D0" w:rsidP="00764F38">
            <w:pPr>
              <w:rPr>
                <w:sz w:val="20"/>
                <w:szCs w:val="20"/>
              </w:rPr>
            </w:pPr>
            <w:r w:rsidRPr="002F05D0">
              <w:rPr>
                <w:sz w:val="20"/>
                <w:szCs w:val="20"/>
              </w:rPr>
              <w:t>Yes</w:t>
            </w:r>
          </w:p>
        </w:tc>
        <w:tc>
          <w:tcPr>
            <w:tcW w:w="1003" w:type="dxa"/>
          </w:tcPr>
          <w:p w14:paraId="1D2D34E7" w14:textId="77777777" w:rsidR="002F05D0" w:rsidRPr="002F05D0" w:rsidRDefault="002F05D0" w:rsidP="00764F38">
            <w:pPr>
              <w:rPr>
                <w:sz w:val="20"/>
                <w:szCs w:val="20"/>
              </w:rPr>
            </w:pPr>
          </w:p>
        </w:tc>
      </w:tr>
      <w:tr w:rsidR="0000680A" w:rsidRPr="002F05D0" w14:paraId="3C4C8F07" w14:textId="77777777" w:rsidTr="002F05D0">
        <w:tc>
          <w:tcPr>
            <w:tcW w:w="1455" w:type="dxa"/>
          </w:tcPr>
          <w:p w14:paraId="18DD4B35" w14:textId="77777777" w:rsidR="002F05D0" w:rsidRPr="002F05D0" w:rsidRDefault="002F05D0" w:rsidP="00764F38">
            <w:pPr>
              <w:rPr>
                <w:sz w:val="20"/>
                <w:szCs w:val="20"/>
              </w:rPr>
            </w:pPr>
            <w:r w:rsidRPr="002F05D0">
              <w:rPr>
                <w:sz w:val="20"/>
                <w:szCs w:val="20"/>
              </w:rPr>
              <w:t>ARNODE</w:t>
            </w:r>
          </w:p>
        </w:tc>
        <w:tc>
          <w:tcPr>
            <w:tcW w:w="2324" w:type="dxa"/>
          </w:tcPr>
          <w:p w14:paraId="7C9AE287" w14:textId="41FCDE93" w:rsidR="002F05D0" w:rsidRPr="002F05D0" w:rsidRDefault="002F05D0" w:rsidP="00764F38">
            <w:pPr>
              <w:rPr>
                <w:sz w:val="20"/>
                <w:szCs w:val="20"/>
              </w:rPr>
            </w:pPr>
            <w:r w:rsidRPr="002F05D0">
              <w:rPr>
                <w:sz w:val="20"/>
                <w:szCs w:val="20"/>
              </w:rPr>
              <w:t>Leaf area</w:t>
            </w:r>
            <w:r>
              <w:rPr>
                <w:sz w:val="20"/>
                <w:szCs w:val="20"/>
              </w:rPr>
              <w:t xml:space="preserve"> per node</w:t>
            </w:r>
            <w:r w:rsidR="0000680A">
              <w:rPr>
                <w:sz w:val="20"/>
                <w:szCs w:val="20"/>
              </w:rPr>
              <w:t>/</w:t>
            </w:r>
            <w:r w:rsidRPr="002F05D0">
              <w:rPr>
                <w:sz w:val="20"/>
                <w:szCs w:val="20"/>
              </w:rPr>
              <w:t xml:space="preserve"> </w:t>
            </w:r>
            <w:r>
              <w:rPr>
                <w:sz w:val="20"/>
                <w:szCs w:val="20"/>
              </w:rPr>
              <w:t>leaf thickness</w:t>
            </w:r>
          </w:p>
        </w:tc>
        <w:tc>
          <w:tcPr>
            <w:tcW w:w="914" w:type="dxa"/>
          </w:tcPr>
          <w:p w14:paraId="605F48E4" w14:textId="77777777" w:rsidR="002F05D0" w:rsidRPr="002F05D0" w:rsidRDefault="002F05D0" w:rsidP="00764F38">
            <w:pPr>
              <w:rPr>
                <w:sz w:val="20"/>
                <w:szCs w:val="20"/>
              </w:rPr>
            </w:pPr>
          </w:p>
        </w:tc>
        <w:tc>
          <w:tcPr>
            <w:tcW w:w="1248" w:type="dxa"/>
          </w:tcPr>
          <w:p w14:paraId="5CF150AC" w14:textId="1925F61C" w:rsidR="002F05D0" w:rsidRPr="002F05D0" w:rsidRDefault="002F05D0" w:rsidP="00764F38">
            <w:pPr>
              <w:rPr>
                <w:sz w:val="20"/>
                <w:szCs w:val="20"/>
              </w:rPr>
            </w:pPr>
            <w:r w:rsidRPr="002F05D0">
              <w:rPr>
                <w:sz w:val="20"/>
                <w:szCs w:val="20"/>
              </w:rPr>
              <w:t>Yes</w:t>
            </w:r>
          </w:p>
        </w:tc>
        <w:tc>
          <w:tcPr>
            <w:tcW w:w="1036" w:type="dxa"/>
          </w:tcPr>
          <w:p w14:paraId="30B0CB99" w14:textId="77777777" w:rsidR="002F05D0" w:rsidRPr="002F05D0" w:rsidRDefault="002F05D0" w:rsidP="00764F38">
            <w:pPr>
              <w:rPr>
                <w:sz w:val="20"/>
                <w:szCs w:val="20"/>
              </w:rPr>
            </w:pPr>
            <w:r w:rsidRPr="002F05D0">
              <w:rPr>
                <w:sz w:val="20"/>
                <w:szCs w:val="20"/>
              </w:rPr>
              <w:t>Yes</w:t>
            </w:r>
          </w:p>
        </w:tc>
        <w:tc>
          <w:tcPr>
            <w:tcW w:w="1036" w:type="dxa"/>
          </w:tcPr>
          <w:p w14:paraId="097F82C1" w14:textId="77777777" w:rsidR="002F05D0" w:rsidRPr="002F05D0" w:rsidRDefault="002F05D0" w:rsidP="00764F38">
            <w:pPr>
              <w:rPr>
                <w:sz w:val="20"/>
                <w:szCs w:val="20"/>
              </w:rPr>
            </w:pPr>
            <w:r w:rsidRPr="002F05D0">
              <w:rPr>
                <w:sz w:val="20"/>
                <w:szCs w:val="20"/>
              </w:rPr>
              <w:t>Yes</w:t>
            </w:r>
          </w:p>
        </w:tc>
        <w:tc>
          <w:tcPr>
            <w:tcW w:w="1003" w:type="dxa"/>
          </w:tcPr>
          <w:p w14:paraId="7BC7D53D" w14:textId="77777777" w:rsidR="002F05D0" w:rsidRPr="002F05D0" w:rsidRDefault="002F05D0" w:rsidP="00764F38">
            <w:pPr>
              <w:rPr>
                <w:sz w:val="20"/>
                <w:szCs w:val="20"/>
              </w:rPr>
            </w:pPr>
          </w:p>
        </w:tc>
      </w:tr>
      <w:tr w:rsidR="0000680A" w:rsidRPr="002F05D0" w14:paraId="4FC4F41D" w14:textId="77777777" w:rsidTr="002F05D0">
        <w:tc>
          <w:tcPr>
            <w:tcW w:w="1455" w:type="dxa"/>
          </w:tcPr>
          <w:p w14:paraId="6017E1C6" w14:textId="77777777" w:rsidR="002F05D0" w:rsidRPr="002F05D0" w:rsidRDefault="002F05D0" w:rsidP="00764F38">
            <w:pPr>
              <w:rPr>
                <w:sz w:val="20"/>
                <w:szCs w:val="20"/>
              </w:rPr>
            </w:pPr>
            <w:r w:rsidRPr="002F05D0">
              <w:rPr>
                <w:sz w:val="20"/>
                <w:szCs w:val="20"/>
              </w:rPr>
              <w:t>LOGCANH</w:t>
            </w:r>
          </w:p>
        </w:tc>
        <w:tc>
          <w:tcPr>
            <w:tcW w:w="2324" w:type="dxa"/>
          </w:tcPr>
          <w:p w14:paraId="0F3D47CB" w14:textId="4F936EC3" w:rsidR="002F05D0" w:rsidRPr="002F05D0" w:rsidRDefault="002F05D0" w:rsidP="00764F38">
            <w:pPr>
              <w:rPr>
                <w:sz w:val="20"/>
                <w:szCs w:val="20"/>
              </w:rPr>
            </w:pPr>
            <w:r w:rsidRPr="002F05D0">
              <w:rPr>
                <w:sz w:val="20"/>
                <w:szCs w:val="20"/>
              </w:rPr>
              <w:t>Log of canopy height</w:t>
            </w:r>
          </w:p>
        </w:tc>
        <w:tc>
          <w:tcPr>
            <w:tcW w:w="914" w:type="dxa"/>
          </w:tcPr>
          <w:p w14:paraId="4A0D370D" w14:textId="3D86C1F3" w:rsidR="002F05D0" w:rsidRPr="002F05D0" w:rsidRDefault="002F05D0" w:rsidP="00764F38">
            <w:pPr>
              <w:rPr>
                <w:sz w:val="20"/>
                <w:szCs w:val="20"/>
              </w:rPr>
            </w:pPr>
            <w:r>
              <w:rPr>
                <w:sz w:val="20"/>
                <w:szCs w:val="20"/>
              </w:rPr>
              <w:t>Max</w:t>
            </w:r>
            <w:r w:rsidR="0000680A">
              <w:rPr>
                <w:sz w:val="20"/>
                <w:szCs w:val="20"/>
              </w:rPr>
              <w:t xml:space="preserve"> </w:t>
            </w:r>
          </w:p>
        </w:tc>
        <w:tc>
          <w:tcPr>
            <w:tcW w:w="1248" w:type="dxa"/>
          </w:tcPr>
          <w:p w14:paraId="3CF7E893" w14:textId="15932C0A" w:rsidR="002F05D0" w:rsidRPr="002F05D0" w:rsidRDefault="002F05D0" w:rsidP="00764F38">
            <w:pPr>
              <w:rPr>
                <w:sz w:val="20"/>
                <w:szCs w:val="20"/>
              </w:rPr>
            </w:pPr>
            <w:r w:rsidRPr="002F05D0">
              <w:rPr>
                <w:sz w:val="20"/>
                <w:szCs w:val="20"/>
              </w:rPr>
              <w:t>Yes</w:t>
            </w:r>
          </w:p>
        </w:tc>
        <w:tc>
          <w:tcPr>
            <w:tcW w:w="1036" w:type="dxa"/>
          </w:tcPr>
          <w:p w14:paraId="0DA2213A" w14:textId="77777777" w:rsidR="002F05D0" w:rsidRPr="002F05D0" w:rsidRDefault="002F05D0" w:rsidP="00764F38">
            <w:pPr>
              <w:rPr>
                <w:sz w:val="20"/>
                <w:szCs w:val="20"/>
              </w:rPr>
            </w:pPr>
            <w:r w:rsidRPr="002F05D0">
              <w:rPr>
                <w:sz w:val="20"/>
                <w:szCs w:val="20"/>
              </w:rPr>
              <w:t>Yes</w:t>
            </w:r>
          </w:p>
        </w:tc>
        <w:tc>
          <w:tcPr>
            <w:tcW w:w="1036" w:type="dxa"/>
          </w:tcPr>
          <w:p w14:paraId="1FE16F09" w14:textId="77777777" w:rsidR="002F05D0" w:rsidRPr="002F05D0" w:rsidRDefault="002F05D0" w:rsidP="00764F38">
            <w:pPr>
              <w:rPr>
                <w:sz w:val="20"/>
                <w:szCs w:val="20"/>
              </w:rPr>
            </w:pPr>
            <w:r w:rsidRPr="002F05D0">
              <w:rPr>
                <w:sz w:val="20"/>
                <w:szCs w:val="20"/>
              </w:rPr>
              <w:t>Yes</w:t>
            </w:r>
          </w:p>
        </w:tc>
        <w:tc>
          <w:tcPr>
            <w:tcW w:w="1003" w:type="dxa"/>
          </w:tcPr>
          <w:p w14:paraId="266D7241" w14:textId="77777777" w:rsidR="002F05D0" w:rsidRPr="002F05D0" w:rsidRDefault="002F05D0" w:rsidP="00764F38">
            <w:pPr>
              <w:rPr>
                <w:sz w:val="20"/>
                <w:szCs w:val="20"/>
              </w:rPr>
            </w:pPr>
          </w:p>
        </w:tc>
      </w:tr>
      <w:tr w:rsidR="0000680A" w:rsidRPr="002F05D0" w14:paraId="4DA5DBAF" w14:textId="77777777" w:rsidTr="002F05D0">
        <w:tc>
          <w:tcPr>
            <w:tcW w:w="1455" w:type="dxa"/>
          </w:tcPr>
          <w:p w14:paraId="51D5E7D5" w14:textId="77777777" w:rsidR="002F05D0" w:rsidRPr="002F05D0" w:rsidRDefault="002F05D0" w:rsidP="00764F38">
            <w:pPr>
              <w:rPr>
                <w:sz w:val="20"/>
                <w:szCs w:val="20"/>
              </w:rPr>
            </w:pPr>
            <w:r w:rsidRPr="002F05D0">
              <w:rPr>
                <w:sz w:val="20"/>
                <w:szCs w:val="20"/>
              </w:rPr>
              <w:t>LOGCAND</w:t>
            </w:r>
          </w:p>
        </w:tc>
        <w:tc>
          <w:tcPr>
            <w:tcW w:w="2324" w:type="dxa"/>
          </w:tcPr>
          <w:p w14:paraId="162BB46B" w14:textId="77777777" w:rsidR="002F05D0" w:rsidRPr="002F05D0" w:rsidRDefault="002F05D0" w:rsidP="00764F38">
            <w:pPr>
              <w:rPr>
                <w:sz w:val="20"/>
                <w:szCs w:val="20"/>
              </w:rPr>
            </w:pPr>
            <w:r w:rsidRPr="002F05D0">
              <w:rPr>
                <w:sz w:val="20"/>
                <w:szCs w:val="20"/>
              </w:rPr>
              <w:t>Log of canopy diameter</w:t>
            </w:r>
          </w:p>
        </w:tc>
        <w:tc>
          <w:tcPr>
            <w:tcW w:w="914" w:type="dxa"/>
          </w:tcPr>
          <w:p w14:paraId="3328158B" w14:textId="527982B6" w:rsidR="002F05D0" w:rsidRPr="002F05D0" w:rsidRDefault="002F05D0" w:rsidP="00764F38">
            <w:pPr>
              <w:rPr>
                <w:sz w:val="20"/>
                <w:szCs w:val="20"/>
              </w:rPr>
            </w:pPr>
            <w:commentRangeStart w:id="6"/>
            <w:commentRangeStart w:id="7"/>
            <w:commentRangeStart w:id="8"/>
            <w:r>
              <w:rPr>
                <w:sz w:val="20"/>
                <w:szCs w:val="20"/>
              </w:rPr>
              <w:t>Max</w:t>
            </w:r>
            <w:commentRangeEnd w:id="6"/>
            <w:r w:rsidR="0000680A">
              <w:rPr>
                <w:rStyle w:val="CommentReference"/>
              </w:rPr>
              <w:commentReference w:id="6"/>
            </w:r>
            <w:commentRangeEnd w:id="7"/>
            <w:r w:rsidR="00E95E86">
              <w:rPr>
                <w:rStyle w:val="CommentReference"/>
              </w:rPr>
              <w:commentReference w:id="7"/>
            </w:r>
            <w:commentRangeEnd w:id="8"/>
            <w:r w:rsidR="006600D0">
              <w:rPr>
                <w:rStyle w:val="CommentReference"/>
              </w:rPr>
              <w:commentReference w:id="8"/>
            </w:r>
          </w:p>
        </w:tc>
        <w:tc>
          <w:tcPr>
            <w:tcW w:w="1248" w:type="dxa"/>
          </w:tcPr>
          <w:p w14:paraId="25B51EC6" w14:textId="16EA3CB8" w:rsidR="002F05D0" w:rsidRPr="002F05D0" w:rsidRDefault="002F05D0" w:rsidP="00764F38">
            <w:pPr>
              <w:rPr>
                <w:sz w:val="20"/>
                <w:szCs w:val="20"/>
              </w:rPr>
            </w:pPr>
            <w:r w:rsidRPr="002F05D0">
              <w:rPr>
                <w:sz w:val="20"/>
                <w:szCs w:val="20"/>
              </w:rPr>
              <w:t>Yes</w:t>
            </w:r>
          </w:p>
        </w:tc>
        <w:tc>
          <w:tcPr>
            <w:tcW w:w="1036" w:type="dxa"/>
          </w:tcPr>
          <w:p w14:paraId="306A6AB9" w14:textId="77777777" w:rsidR="002F05D0" w:rsidRPr="002F05D0" w:rsidRDefault="002F05D0" w:rsidP="00764F38">
            <w:pPr>
              <w:rPr>
                <w:sz w:val="20"/>
                <w:szCs w:val="20"/>
              </w:rPr>
            </w:pPr>
            <w:r w:rsidRPr="002F05D0">
              <w:rPr>
                <w:sz w:val="20"/>
                <w:szCs w:val="20"/>
              </w:rPr>
              <w:t>Yes</w:t>
            </w:r>
          </w:p>
        </w:tc>
        <w:tc>
          <w:tcPr>
            <w:tcW w:w="1036" w:type="dxa"/>
          </w:tcPr>
          <w:p w14:paraId="7D8CF80C" w14:textId="77777777" w:rsidR="002F05D0" w:rsidRPr="002F05D0" w:rsidRDefault="002F05D0" w:rsidP="00764F38">
            <w:pPr>
              <w:rPr>
                <w:sz w:val="20"/>
                <w:szCs w:val="20"/>
              </w:rPr>
            </w:pPr>
            <w:r w:rsidRPr="002F05D0">
              <w:rPr>
                <w:sz w:val="20"/>
                <w:szCs w:val="20"/>
              </w:rPr>
              <w:t>Yes</w:t>
            </w:r>
          </w:p>
        </w:tc>
        <w:tc>
          <w:tcPr>
            <w:tcW w:w="1003" w:type="dxa"/>
          </w:tcPr>
          <w:p w14:paraId="2414D115" w14:textId="77777777" w:rsidR="002F05D0" w:rsidRPr="002F05D0" w:rsidRDefault="002F05D0" w:rsidP="00764F38">
            <w:pPr>
              <w:rPr>
                <w:sz w:val="20"/>
                <w:szCs w:val="20"/>
              </w:rPr>
            </w:pPr>
          </w:p>
        </w:tc>
      </w:tr>
      <w:tr w:rsidR="0000680A" w:rsidRPr="002F05D0" w14:paraId="396F23D8" w14:textId="77777777" w:rsidTr="002F05D0">
        <w:tc>
          <w:tcPr>
            <w:tcW w:w="1455" w:type="dxa"/>
          </w:tcPr>
          <w:p w14:paraId="6EE9A63B" w14:textId="77777777" w:rsidR="002F05D0" w:rsidRPr="002F05D0" w:rsidRDefault="002F05D0" w:rsidP="00764F38">
            <w:pPr>
              <w:rPr>
                <w:sz w:val="20"/>
                <w:szCs w:val="20"/>
              </w:rPr>
            </w:pPr>
            <w:r w:rsidRPr="002F05D0">
              <w:rPr>
                <w:sz w:val="20"/>
                <w:szCs w:val="20"/>
              </w:rPr>
              <w:t>FLOWPER</w:t>
            </w:r>
          </w:p>
        </w:tc>
        <w:tc>
          <w:tcPr>
            <w:tcW w:w="2324" w:type="dxa"/>
          </w:tcPr>
          <w:p w14:paraId="149B2796" w14:textId="77777777" w:rsidR="002F05D0" w:rsidRPr="002F05D0" w:rsidRDefault="002F05D0" w:rsidP="00764F38">
            <w:pPr>
              <w:rPr>
                <w:sz w:val="20"/>
                <w:szCs w:val="20"/>
              </w:rPr>
            </w:pPr>
            <w:r w:rsidRPr="002F05D0">
              <w:rPr>
                <w:sz w:val="20"/>
                <w:szCs w:val="20"/>
              </w:rPr>
              <w:t>Flowering period</w:t>
            </w:r>
          </w:p>
        </w:tc>
        <w:tc>
          <w:tcPr>
            <w:tcW w:w="914" w:type="dxa"/>
          </w:tcPr>
          <w:p w14:paraId="43AE6E83" w14:textId="154E5A03" w:rsidR="002F05D0" w:rsidRPr="002F05D0" w:rsidRDefault="002F05D0" w:rsidP="00764F38">
            <w:pPr>
              <w:rPr>
                <w:sz w:val="20"/>
                <w:szCs w:val="20"/>
              </w:rPr>
            </w:pPr>
            <w:r>
              <w:rPr>
                <w:sz w:val="20"/>
                <w:szCs w:val="20"/>
              </w:rPr>
              <w:t>Length in months</w:t>
            </w:r>
          </w:p>
        </w:tc>
        <w:tc>
          <w:tcPr>
            <w:tcW w:w="1248" w:type="dxa"/>
          </w:tcPr>
          <w:p w14:paraId="1F4A6C9A" w14:textId="23AD1FEC" w:rsidR="002F05D0" w:rsidRPr="002F05D0" w:rsidRDefault="002F05D0" w:rsidP="00764F38">
            <w:pPr>
              <w:rPr>
                <w:sz w:val="20"/>
                <w:szCs w:val="20"/>
              </w:rPr>
            </w:pPr>
            <w:r w:rsidRPr="002F05D0">
              <w:rPr>
                <w:sz w:val="20"/>
                <w:szCs w:val="20"/>
              </w:rPr>
              <w:t>No</w:t>
            </w:r>
          </w:p>
        </w:tc>
        <w:tc>
          <w:tcPr>
            <w:tcW w:w="1036" w:type="dxa"/>
          </w:tcPr>
          <w:p w14:paraId="053511E3" w14:textId="77777777" w:rsidR="002F05D0" w:rsidRPr="002F05D0" w:rsidRDefault="002F05D0" w:rsidP="00764F38">
            <w:pPr>
              <w:rPr>
                <w:sz w:val="20"/>
                <w:szCs w:val="20"/>
              </w:rPr>
            </w:pPr>
            <w:r w:rsidRPr="002F05D0">
              <w:rPr>
                <w:sz w:val="20"/>
                <w:szCs w:val="20"/>
              </w:rPr>
              <w:t>Yes</w:t>
            </w:r>
          </w:p>
        </w:tc>
        <w:tc>
          <w:tcPr>
            <w:tcW w:w="1036" w:type="dxa"/>
          </w:tcPr>
          <w:p w14:paraId="5FFBDEF2" w14:textId="77777777" w:rsidR="002F05D0" w:rsidRPr="002F05D0" w:rsidRDefault="002F05D0" w:rsidP="00764F38">
            <w:pPr>
              <w:rPr>
                <w:sz w:val="20"/>
                <w:szCs w:val="20"/>
              </w:rPr>
            </w:pPr>
          </w:p>
        </w:tc>
        <w:tc>
          <w:tcPr>
            <w:tcW w:w="1003" w:type="dxa"/>
          </w:tcPr>
          <w:p w14:paraId="5CA4CD91" w14:textId="77777777" w:rsidR="002F05D0" w:rsidRPr="002F05D0" w:rsidRDefault="002F05D0" w:rsidP="00764F38">
            <w:pPr>
              <w:rPr>
                <w:sz w:val="20"/>
                <w:szCs w:val="20"/>
              </w:rPr>
            </w:pPr>
            <w:r w:rsidRPr="002F05D0">
              <w:rPr>
                <w:sz w:val="20"/>
                <w:szCs w:val="20"/>
              </w:rPr>
              <w:t>Yes</w:t>
            </w:r>
          </w:p>
        </w:tc>
      </w:tr>
      <w:tr w:rsidR="0000680A" w:rsidRPr="002F05D0" w14:paraId="256477E5" w14:textId="77777777" w:rsidTr="002F05D0">
        <w:tc>
          <w:tcPr>
            <w:tcW w:w="1455" w:type="dxa"/>
          </w:tcPr>
          <w:p w14:paraId="77BEEC15" w14:textId="77777777" w:rsidR="002F05D0" w:rsidRPr="002F05D0" w:rsidRDefault="002F05D0" w:rsidP="00764F38">
            <w:pPr>
              <w:rPr>
                <w:sz w:val="20"/>
                <w:szCs w:val="20"/>
              </w:rPr>
            </w:pPr>
            <w:r w:rsidRPr="002F05D0">
              <w:rPr>
                <w:sz w:val="20"/>
                <w:szCs w:val="20"/>
              </w:rPr>
              <w:t>VEGPROP</w:t>
            </w:r>
          </w:p>
        </w:tc>
        <w:tc>
          <w:tcPr>
            <w:tcW w:w="2324" w:type="dxa"/>
          </w:tcPr>
          <w:p w14:paraId="7273E0EE" w14:textId="77777777" w:rsidR="002F05D0" w:rsidRPr="002F05D0" w:rsidRDefault="002F05D0" w:rsidP="00764F38">
            <w:pPr>
              <w:rPr>
                <w:sz w:val="20"/>
                <w:szCs w:val="20"/>
              </w:rPr>
            </w:pPr>
            <w:r w:rsidRPr="002F05D0">
              <w:rPr>
                <w:sz w:val="20"/>
                <w:szCs w:val="20"/>
              </w:rPr>
              <w:t>Vegetative propagation</w:t>
            </w:r>
          </w:p>
        </w:tc>
        <w:tc>
          <w:tcPr>
            <w:tcW w:w="914" w:type="dxa"/>
          </w:tcPr>
          <w:p w14:paraId="4DD0134D" w14:textId="4D3EC149" w:rsidR="002F05D0" w:rsidRPr="002F05D0" w:rsidRDefault="002F05D0" w:rsidP="00764F38">
            <w:pPr>
              <w:rPr>
                <w:sz w:val="20"/>
                <w:szCs w:val="20"/>
              </w:rPr>
            </w:pPr>
            <w:r>
              <w:rPr>
                <w:sz w:val="20"/>
                <w:szCs w:val="20"/>
              </w:rPr>
              <w:t>Yes or no</w:t>
            </w:r>
          </w:p>
        </w:tc>
        <w:tc>
          <w:tcPr>
            <w:tcW w:w="1248" w:type="dxa"/>
          </w:tcPr>
          <w:p w14:paraId="6288FBAD" w14:textId="508307D3" w:rsidR="002F05D0" w:rsidRPr="002F05D0" w:rsidRDefault="002F05D0" w:rsidP="00764F38">
            <w:pPr>
              <w:rPr>
                <w:sz w:val="20"/>
                <w:szCs w:val="20"/>
              </w:rPr>
            </w:pPr>
            <w:r w:rsidRPr="002F05D0">
              <w:rPr>
                <w:sz w:val="20"/>
                <w:szCs w:val="20"/>
              </w:rPr>
              <w:t>Yes</w:t>
            </w:r>
          </w:p>
        </w:tc>
        <w:tc>
          <w:tcPr>
            <w:tcW w:w="1036" w:type="dxa"/>
          </w:tcPr>
          <w:p w14:paraId="3C2C075F" w14:textId="77777777" w:rsidR="002F05D0" w:rsidRPr="002F05D0" w:rsidRDefault="002F05D0" w:rsidP="00764F38">
            <w:pPr>
              <w:rPr>
                <w:sz w:val="20"/>
                <w:szCs w:val="20"/>
              </w:rPr>
            </w:pPr>
          </w:p>
        </w:tc>
        <w:tc>
          <w:tcPr>
            <w:tcW w:w="1036" w:type="dxa"/>
          </w:tcPr>
          <w:p w14:paraId="00239418" w14:textId="77777777" w:rsidR="002F05D0" w:rsidRPr="002F05D0" w:rsidRDefault="002F05D0" w:rsidP="00764F38">
            <w:pPr>
              <w:rPr>
                <w:sz w:val="20"/>
                <w:szCs w:val="20"/>
              </w:rPr>
            </w:pPr>
          </w:p>
        </w:tc>
        <w:tc>
          <w:tcPr>
            <w:tcW w:w="1003" w:type="dxa"/>
          </w:tcPr>
          <w:p w14:paraId="6FF50241" w14:textId="77777777" w:rsidR="002F05D0" w:rsidRPr="002F05D0" w:rsidRDefault="002F05D0" w:rsidP="00764F38">
            <w:pPr>
              <w:rPr>
                <w:sz w:val="20"/>
                <w:szCs w:val="20"/>
              </w:rPr>
            </w:pPr>
            <w:r w:rsidRPr="002F05D0">
              <w:rPr>
                <w:sz w:val="20"/>
                <w:szCs w:val="20"/>
              </w:rPr>
              <w:t>Yes</w:t>
            </w:r>
          </w:p>
        </w:tc>
      </w:tr>
    </w:tbl>
    <w:p w14:paraId="25504417" w14:textId="1350F316" w:rsidR="003A5662" w:rsidRDefault="003A5662"/>
    <w:p w14:paraId="40FA8618" w14:textId="439C6DF6" w:rsidR="003A5662" w:rsidRDefault="003A5662">
      <w:r w:rsidRPr="00400A2B">
        <w:rPr>
          <w:rStyle w:val="Heading2Char"/>
        </w:rPr>
        <w:t xml:space="preserve">Functionality of the </w:t>
      </w:r>
      <w:r w:rsidR="00D84F85">
        <w:rPr>
          <w:rStyle w:val="Heading2Char"/>
        </w:rPr>
        <w:t xml:space="preserve">R </w:t>
      </w:r>
      <w:r w:rsidRPr="00400A2B">
        <w:rPr>
          <w:rStyle w:val="Heading2Char"/>
        </w:rPr>
        <w:t>package</w:t>
      </w:r>
    </w:p>
    <w:p w14:paraId="7A05FCBF" w14:textId="737CBF8E" w:rsidR="00A2453B" w:rsidRDefault="0000680A" w:rsidP="00A2453B">
      <w:pPr>
        <w:ind w:firstLine="360"/>
        <w:rPr>
          <w:color w:val="92D050"/>
        </w:rPr>
      </w:pPr>
      <w:r>
        <w:t xml:space="preserve">The </w:t>
      </w:r>
      <w:r w:rsidR="00B53506">
        <w:t xml:space="preserve">R </w:t>
      </w:r>
      <w:r>
        <w:t>package</w:t>
      </w:r>
      <w:r w:rsidR="0068432F">
        <w:t xml:space="preserve"> </w:t>
      </w:r>
      <w:proofErr w:type="spellStart"/>
      <w:r w:rsidR="006600D0">
        <w:t>Weed</w:t>
      </w:r>
      <w:r w:rsidR="006600D0">
        <w:t>Eco</w:t>
      </w:r>
      <w:proofErr w:type="spellEnd"/>
      <w:r w:rsidR="006600D0">
        <w:t xml:space="preserve"> </w:t>
      </w:r>
      <w:commentRangeStart w:id="9"/>
      <w:commentRangeEnd w:id="9"/>
      <w:r w:rsidR="00E95E86">
        <w:rPr>
          <w:rStyle w:val="CommentReference"/>
        </w:rPr>
        <w:commentReference w:id="9"/>
      </w:r>
      <w:r w:rsidR="00D84F85">
        <w:t>allow</w:t>
      </w:r>
      <w:r w:rsidR="00BA7111">
        <w:t>s</w:t>
      </w:r>
      <w:r w:rsidR="00D84F85">
        <w:t xml:space="preserve"> use</w:t>
      </w:r>
      <w:r w:rsidR="00BA7111">
        <w:t>rs</w:t>
      </w:r>
      <w:r w:rsidR="00D84F85">
        <w:t xml:space="preserve"> to organise raw archaeobotanical data and </w:t>
      </w:r>
      <w:r w:rsidR="00BA7111">
        <w:t xml:space="preserve">then </w:t>
      </w:r>
      <w:r w:rsidR="00D84F85">
        <w:t>conduct linear discriminant analysis</w:t>
      </w:r>
      <w:r w:rsidR="00BA7111">
        <w:t xml:space="preserve"> to classify</w:t>
      </w:r>
      <w:r w:rsidR="0068432F">
        <w:t xml:space="preserve"> that data</w:t>
      </w:r>
      <w:r w:rsidR="008229DF">
        <w:t xml:space="preserve"> </w:t>
      </w:r>
      <w:r w:rsidR="00BA7111">
        <w:t>against the</w:t>
      </w:r>
      <w:r w:rsidR="008229DF">
        <w:t xml:space="preserve"> supplied</w:t>
      </w:r>
      <w:r w:rsidR="00BA7111">
        <w:t xml:space="preserve"> modern models. </w:t>
      </w:r>
      <w:proofErr w:type="spellStart"/>
      <w:r w:rsidR="00542BD0">
        <w:t>WeedEco</w:t>
      </w:r>
      <w:proofErr w:type="spellEnd"/>
      <w:r w:rsidR="00BA7111">
        <w:t xml:space="preserve"> also has functions to </w:t>
      </w:r>
      <w:r w:rsidR="00D84F85">
        <w:t>produc</w:t>
      </w:r>
      <w:r w:rsidR="00BA7111">
        <w:t>e</w:t>
      </w:r>
      <w:r w:rsidR="00D84F85">
        <w:t xml:space="preserve"> plots </w:t>
      </w:r>
      <w:r w:rsidR="00455057">
        <w:t xml:space="preserve">of the </w:t>
      </w:r>
      <w:r w:rsidR="00BA7111">
        <w:t>output of the linear discriminant analysis</w:t>
      </w:r>
      <w:r w:rsidR="00D84F85">
        <w:t xml:space="preserve">. </w:t>
      </w:r>
      <w:proofErr w:type="spellStart"/>
      <w:r w:rsidR="00542BD0">
        <w:t>WeedEco</w:t>
      </w:r>
      <w:proofErr w:type="spellEnd"/>
      <w:r w:rsidR="003A5662">
        <w:t xml:space="preserve"> can be broken up into three different groups of function</w:t>
      </w:r>
      <w:r w:rsidR="00BA7111">
        <w:t>s</w:t>
      </w:r>
      <w:r w:rsidR="003A5662">
        <w:t>: data organisation, classification, and</w:t>
      </w:r>
      <w:r w:rsidR="00F51CD6">
        <w:t xml:space="preserve"> visualisation</w:t>
      </w:r>
      <w:r w:rsidR="003A5662">
        <w:t xml:space="preserve">. </w:t>
      </w:r>
      <w:r w:rsidR="00A2453B">
        <w:t xml:space="preserve">The package can be downloaded </w:t>
      </w:r>
      <w:r w:rsidR="00AD62AE">
        <w:t xml:space="preserve">into R </w:t>
      </w:r>
      <w:r w:rsidR="00A2453B">
        <w:t xml:space="preserve">from </w:t>
      </w:r>
      <w:proofErr w:type="spellStart"/>
      <w:r w:rsidR="00A2453B">
        <w:t>github</w:t>
      </w:r>
      <w:proofErr w:type="spellEnd"/>
      <w:r w:rsidR="00A2453B">
        <w:t xml:space="preserve"> using the </w:t>
      </w:r>
      <w:proofErr w:type="spellStart"/>
      <w:r w:rsidR="00A2453B">
        <w:t>devtools</w:t>
      </w:r>
      <w:proofErr w:type="spellEnd"/>
      <w:r w:rsidR="00A2453B">
        <w:t xml:space="preserve"> package. The package </w:t>
      </w:r>
      <w:proofErr w:type="spellStart"/>
      <w:r w:rsidR="00542BD0">
        <w:t>WeedEco</w:t>
      </w:r>
      <w:proofErr w:type="spellEnd"/>
      <w:r w:rsidR="00AD62AE">
        <w:t xml:space="preserve"> </w:t>
      </w:r>
      <w:r w:rsidR="00A2453B">
        <w:t xml:space="preserve">can be </w:t>
      </w:r>
      <w:r w:rsidR="00A2453B" w:rsidRPr="00A2453B">
        <w:rPr>
          <w:color w:val="000000" w:themeColor="text1"/>
        </w:rPr>
        <w:t xml:space="preserve">manually downloaded from the </w:t>
      </w:r>
      <w:proofErr w:type="spellStart"/>
      <w:r w:rsidR="00A2453B" w:rsidRPr="00A2453B">
        <w:rPr>
          <w:color w:val="000000" w:themeColor="text1"/>
        </w:rPr>
        <w:t>archaeobotanyatoxford</w:t>
      </w:r>
      <w:proofErr w:type="spellEnd"/>
      <w:r w:rsidR="00A2453B" w:rsidRPr="00A2453B">
        <w:rPr>
          <w:color w:val="000000" w:themeColor="text1"/>
        </w:rPr>
        <w:t xml:space="preserve"> </w:t>
      </w:r>
      <w:proofErr w:type="spellStart"/>
      <w:r w:rsidR="00A2453B" w:rsidRPr="00A2453B">
        <w:rPr>
          <w:color w:val="000000" w:themeColor="text1"/>
        </w:rPr>
        <w:t>github</w:t>
      </w:r>
      <w:proofErr w:type="spellEnd"/>
      <w:r w:rsidR="00A2453B" w:rsidRPr="00A2453B">
        <w:rPr>
          <w:color w:val="000000" w:themeColor="text1"/>
        </w:rPr>
        <w:t xml:space="preserve"> account</w:t>
      </w:r>
      <w:r w:rsidR="00A2453B">
        <w:t xml:space="preserve"> or the </w:t>
      </w:r>
      <w:r w:rsidR="00597BA8">
        <w:t xml:space="preserve">code </w:t>
      </w:r>
      <w:r w:rsidR="00A2453B">
        <w:t>below can be used to download it within R</w:t>
      </w:r>
      <w:r w:rsidR="00AD62AE">
        <w:t xml:space="preserve"> using the </w:t>
      </w:r>
      <w:proofErr w:type="spellStart"/>
      <w:r w:rsidR="00AD62AE">
        <w:t>devtools</w:t>
      </w:r>
      <w:proofErr w:type="spellEnd"/>
      <w:r w:rsidR="00AD62AE">
        <w:t xml:space="preserve"> package’s function </w:t>
      </w:r>
      <w:proofErr w:type="spellStart"/>
      <w:r w:rsidR="00AD62AE">
        <w:t>install_github</w:t>
      </w:r>
      <w:proofErr w:type="spellEnd"/>
      <w:r w:rsidR="00AD62AE">
        <w:t>:</w:t>
      </w:r>
      <w:r w:rsidR="00A2453B">
        <w:t xml:space="preserve"> </w:t>
      </w:r>
      <w:commentRangeStart w:id="10"/>
      <w:proofErr w:type="spellStart"/>
      <w:r w:rsidR="00A2453B" w:rsidRPr="00AD62AE">
        <w:rPr>
          <w:color w:val="002060"/>
          <w:highlight w:val="blue"/>
        </w:rPr>
        <w:t>install_github</w:t>
      </w:r>
      <w:proofErr w:type="spellEnd"/>
      <w:r w:rsidR="00A2453B" w:rsidRPr="00AD62AE">
        <w:rPr>
          <w:color w:val="002060"/>
          <w:highlight w:val="blue"/>
        </w:rPr>
        <w:t>("</w:t>
      </w:r>
      <w:proofErr w:type="spellStart"/>
      <w:r w:rsidR="00A2453B" w:rsidRPr="00AD62AE">
        <w:rPr>
          <w:color w:val="002060"/>
          <w:highlight w:val="blue"/>
        </w:rPr>
        <w:t>archaeobotanyatoxford</w:t>
      </w:r>
      <w:proofErr w:type="spellEnd"/>
      <w:r w:rsidR="00A2453B" w:rsidRPr="00AD62AE">
        <w:rPr>
          <w:color w:val="002060"/>
          <w:highlight w:val="blue"/>
        </w:rPr>
        <w:t>/</w:t>
      </w:r>
      <w:proofErr w:type="spellStart"/>
      <w:r w:rsidR="00542BD0">
        <w:rPr>
          <w:color w:val="002060"/>
          <w:highlight w:val="blue"/>
        </w:rPr>
        <w:t>WeedEco</w:t>
      </w:r>
      <w:r w:rsidR="00A2453B" w:rsidRPr="00AD62AE">
        <w:rPr>
          <w:color w:val="002060"/>
          <w:highlight w:val="blue"/>
        </w:rPr>
        <w:t>_Package</w:t>
      </w:r>
      <w:proofErr w:type="spellEnd"/>
      <w:r w:rsidR="00A2453B" w:rsidRPr="00AD62AE">
        <w:rPr>
          <w:color w:val="002060"/>
          <w:highlight w:val="blue"/>
        </w:rPr>
        <w:t xml:space="preserve">") </w:t>
      </w:r>
      <w:commentRangeEnd w:id="10"/>
      <w:r w:rsidR="00AD62AE" w:rsidRPr="00AD62AE">
        <w:rPr>
          <w:rStyle w:val="CommentReference"/>
          <w:color w:val="002060"/>
          <w:highlight w:val="blue"/>
        </w:rPr>
        <w:commentReference w:id="10"/>
      </w:r>
    </w:p>
    <w:p w14:paraId="5621E94A" w14:textId="6DFF9F29" w:rsidR="00A8219E" w:rsidRDefault="00A8219E"/>
    <w:p w14:paraId="1ED9ED9C" w14:textId="43511BDB" w:rsidR="00A8219E" w:rsidRDefault="00A8219E" w:rsidP="00A22DF9">
      <w:pPr>
        <w:pStyle w:val="Heading3"/>
      </w:pPr>
      <w:r>
        <w:t>Data organisation</w:t>
      </w:r>
    </w:p>
    <w:p w14:paraId="32B2EDC1" w14:textId="701A1137" w:rsidR="00A8219E" w:rsidRDefault="00A8219E">
      <w:r>
        <w:t>The functional trait database</w:t>
      </w:r>
      <w:r w:rsidR="00BA7111">
        <w:t xml:space="preserve"> </w:t>
      </w:r>
      <w:r>
        <w:t>is organised by</w:t>
      </w:r>
      <w:r w:rsidR="00400A2B">
        <w:t xml:space="preserve"> species</w:t>
      </w:r>
      <w:r w:rsidR="00CD5E11">
        <w:t>,</w:t>
      </w:r>
      <w:r w:rsidR="00400A2B">
        <w:t xml:space="preserve"> with each species </w:t>
      </w:r>
      <w:r w:rsidR="00CD5E11">
        <w:t>designated a</w:t>
      </w:r>
      <w:r>
        <w:t xml:space="preserve"> four</w:t>
      </w:r>
      <w:r w:rsidR="00CD5E11">
        <w:t>-three</w:t>
      </w:r>
      <w:r>
        <w:t xml:space="preserve"> species code</w:t>
      </w:r>
      <w:r w:rsidR="00BA7111">
        <w:t xml:space="preserve"> (henceforth call</w:t>
      </w:r>
      <w:r w:rsidR="008229DF">
        <w:t>ed</w:t>
      </w:r>
      <w:r w:rsidR="00BA7111">
        <w:t xml:space="preserve"> species code)</w:t>
      </w:r>
      <w:r>
        <w:t xml:space="preserve">. </w:t>
      </w:r>
      <w:r w:rsidR="00CD5E11">
        <w:t xml:space="preserve">Where possible </w:t>
      </w:r>
      <w:r w:rsidR="00BA7111">
        <w:t>a</w:t>
      </w:r>
      <w:r w:rsidR="00CD5E11">
        <w:t xml:space="preserve"> species</w:t>
      </w:r>
      <w:r w:rsidR="00400A2B">
        <w:t xml:space="preserve"> </w:t>
      </w:r>
      <w:r>
        <w:t>code</w:t>
      </w:r>
      <w:r w:rsidR="00CD5E11">
        <w:t xml:space="preserve"> is</w:t>
      </w:r>
      <w:r>
        <w:t xml:space="preserve"> </w:t>
      </w:r>
      <w:r w:rsidR="00D84F85">
        <w:t>made</w:t>
      </w:r>
      <w:r>
        <w:t xml:space="preserve"> up of the first four letters of </w:t>
      </w:r>
      <w:r w:rsidR="00275A2F">
        <w:t>the</w:t>
      </w:r>
      <w:r>
        <w:t xml:space="preserve"> genus name and the first three letters of </w:t>
      </w:r>
      <w:r w:rsidR="00275A2F">
        <w:t>the</w:t>
      </w:r>
      <w:r>
        <w:t xml:space="preserve"> species name</w:t>
      </w:r>
      <w:r w:rsidR="00074879">
        <w:t>.</w:t>
      </w:r>
      <w:r w:rsidR="00CD5E11">
        <w:t xml:space="preserve"> There are exceptions to this rule </w:t>
      </w:r>
      <w:r w:rsidR="00BA7111">
        <w:t>such as when a</w:t>
      </w:r>
      <w:r w:rsidR="00CD5E11">
        <w:t xml:space="preserve"> code is not </w:t>
      </w:r>
      <w:r w:rsidR="00D601EA">
        <w:t>unique,</w:t>
      </w:r>
      <w:r w:rsidR="00CD5E11">
        <w:t xml:space="preserve"> or the species does not have a genus name four letters long. For taxa </w:t>
      </w:r>
      <w:r w:rsidR="00912BBA">
        <w:t>that</w:t>
      </w:r>
      <w:r w:rsidR="00CD5E11">
        <w:t xml:space="preserve"> have</w:t>
      </w:r>
      <w:r w:rsidR="008229DF">
        <w:t xml:space="preserve"> a</w:t>
      </w:r>
      <w:r w:rsidR="0011444D">
        <w:t xml:space="preserve">n identical </w:t>
      </w:r>
      <w:r w:rsidR="00CD5E11">
        <w:t>four-three code, commonly the next letter</w:t>
      </w:r>
      <w:r w:rsidR="00912BBA">
        <w:t xml:space="preserve"> is</w:t>
      </w:r>
      <w:r w:rsidR="00CD5E11">
        <w:t xml:space="preserve"> use</w:t>
      </w:r>
      <w:r w:rsidR="00275A2F">
        <w:t>d</w:t>
      </w:r>
      <w:r w:rsidR="00CD5E11">
        <w:t xml:space="preserve">. It should be noted that species with genus names less than </w:t>
      </w:r>
      <w:r w:rsidR="0000680A">
        <w:t>four</w:t>
      </w:r>
      <w:r w:rsidR="00CD5E11">
        <w:t xml:space="preserve"> letters long are separated in the code with a “_”; </w:t>
      </w:r>
      <w:r w:rsidR="00D601EA">
        <w:t>e.g.,</w:t>
      </w:r>
      <w:r w:rsidR="00CD5E11">
        <w:t xml:space="preserve"> </w:t>
      </w:r>
      <w:proofErr w:type="spellStart"/>
      <w:r w:rsidR="00CD5E11">
        <w:t>poa_ann</w:t>
      </w:r>
      <w:proofErr w:type="spellEnd"/>
      <w:r w:rsidR="00CD5E11">
        <w:t xml:space="preserve"> for </w:t>
      </w:r>
      <w:r w:rsidR="00CD5E11" w:rsidRPr="00074879">
        <w:rPr>
          <w:i/>
          <w:iCs/>
        </w:rPr>
        <w:t>Poa annua</w:t>
      </w:r>
      <w:r w:rsidR="00CD5E11">
        <w:t>.</w:t>
      </w:r>
      <w:r w:rsidR="0000680A">
        <w:t xml:space="preserve"> </w:t>
      </w:r>
      <w:r w:rsidR="00DA4A95">
        <w:t>T</w:t>
      </w:r>
      <w:r w:rsidR="0000680A">
        <w:t xml:space="preserve">hese four-three </w:t>
      </w:r>
      <w:r w:rsidR="00BA7111">
        <w:t xml:space="preserve">species codes </w:t>
      </w:r>
      <w:r w:rsidR="00CD5E11">
        <w:t xml:space="preserve">are used to extract functional data from the database by </w:t>
      </w:r>
      <w:r w:rsidR="00BA7111">
        <w:t xml:space="preserve">the </w:t>
      </w:r>
      <w:r w:rsidR="0000680A">
        <w:t>R</w:t>
      </w:r>
      <w:r w:rsidR="00BA7111">
        <w:t xml:space="preserve"> package </w:t>
      </w:r>
      <w:proofErr w:type="spellStart"/>
      <w:r w:rsidR="00542BD0">
        <w:t>WeedEco</w:t>
      </w:r>
      <w:proofErr w:type="spellEnd"/>
      <w:r w:rsidR="00CD5E11">
        <w:t xml:space="preserve">. It is </w:t>
      </w:r>
      <w:r w:rsidR="00BA7111">
        <w:t xml:space="preserve">therefore </w:t>
      </w:r>
      <w:r w:rsidR="00CD5E11">
        <w:t xml:space="preserve">essential that the species codes used are the correct codes for the species required. </w:t>
      </w:r>
      <w:r w:rsidR="00074879">
        <w:t>The four-three codes of the species currently availab</w:t>
      </w:r>
      <w:r w:rsidR="00D96267">
        <w:t>le</w:t>
      </w:r>
      <w:r w:rsidR="00074879">
        <w:t xml:space="preserve"> in the database can be found here</w:t>
      </w:r>
      <w:r w:rsidR="00BA7111">
        <w:t xml:space="preserve"> </w:t>
      </w:r>
      <w:r w:rsidR="00BA7111" w:rsidRPr="0068432F">
        <w:t>(</w:t>
      </w:r>
      <w:r w:rsidR="00A2453B">
        <w:t>Supplementary</w:t>
      </w:r>
      <w:r w:rsidR="0079636B">
        <w:t xml:space="preserve"> file 3</w:t>
      </w:r>
      <w:r w:rsidR="00BA7111">
        <w:t>)</w:t>
      </w:r>
      <w:r w:rsidR="00074879">
        <w:t xml:space="preserve">. </w:t>
      </w:r>
    </w:p>
    <w:p w14:paraId="24996597" w14:textId="77777777" w:rsidR="007F5598" w:rsidRDefault="007F5598"/>
    <w:p w14:paraId="42CF55C0" w14:textId="67122562" w:rsidR="00A8219E" w:rsidRDefault="00CE3B9E">
      <w:r>
        <w:t xml:space="preserve">The function </w:t>
      </w:r>
      <w:proofErr w:type="spellStart"/>
      <w:r w:rsidR="00CD5E11" w:rsidRPr="007946C1">
        <w:rPr>
          <w:rStyle w:val="Strong"/>
        </w:rPr>
        <w:t>w</w:t>
      </w:r>
      <w:r w:rsidRPr="007946C1">
        <w:rPr>
          <w:rStyle w:val="Strong"/>
        </w:rPr>
        <w:t>data_org</w:t>
      </w:r>
      <w:proofErr w:type="spellEnd"/>
      <w:r>
        <w:t xml:space="preserve"> organises a raw </w:t>
      </w:r>
      <w:r w:rsidR="00CD5E11">
        <w:t>archaeobotanical</w:t>
      </w:r>
      <w:r>
        <w:t xml:space="preserve"> spreadsheet </w:t>
      </w:r>
      <w:r w:rsidR="00455057">
        <w:t>in</w:t>
      </w:r>
      <w:r w:rsidR="00AD4951">
        <w:t>to the format</w:t>
      </w:r>
      <w:r w:rsidR="007F5598">
        <w:t xml:space="preserve"> required for </w:t>
      </w:r>
      <w:r w:rsidR="00455057">
        <w:t>linear discriminant analysis</w:t>
      </w:r>
      <w:r w:rsidR="0068432F">
        <w:t xml:space="preserve">. It </w:t>
      </w:r>
      <w:r w:rsidR="00BE7A3A">
        <w:t>chang</w:t>
      </w:r>
      <w:r w:rsidR="0068432F">
        <w:t>es</w:t>
      </w:r>
      <w:r w:rsidR="00BE7A3A">
        <w:t xml:space="preserve"> the</w:t>
      </w:r>
      <w:r w:rsidR="00AD4951">
        <w:t xml:space="preserve"> archaeobotanical data into presence/absence data</w:t>
      </w:r>
      <w:r w:rsidR="0068432F">
        <w:t xml:space="preserve"> and t</w:t>
      </w:r>
      <w:r w:rsidR="00AD4951">
        <w:t xml:space="preserve">hen extracts the functional trait </w:t>
      </w:r>
      <w:r w:rsidR="00455057">
        <w:t>values,</w:t>
      </w:r>
      <w:r w:rsidR="00AD4951">
        <w:t xml:space="preserve"> based on the species</w:t>
      </w:r>
      <w:r w:rsidR="00006BCF">
        <w:t xml:space="preserve"> </w:t>
      </w:r>
      <w:r w:rsidR="00455057">
        <w:t>codes, of</w:t>
      </w:r>
      <w:r w:rsidR="00AD4951">
        <w:t xml:space="preserve"> the species</w:t>
      </w:r>
      <w:r w:rsidR="007946C1">
        <w:t xml:space="preserve"> with each sample</w:t>
      </w:r>
      <w:r w:rsidR="00AD4951">
        <w:t xml:space="preserve">. </w:t>
      </w:r>
      <w:r w:rsidR="00AB3A04">
        <w:t xml:space="preserve">Finally, the averaged functional attribute values for each trait per sample is calculated, returning a </w:t>
      </w:r>
      <w:r w:rsidR="00AB3A04" w:rsidRPr="0068432F">
        <w:t>data</w:t>
      </w:r>
      <w:r w:rsidR="0068432F" w:rsidRPr="0068432F">
        <w:t xml:space="preserve"> </w:t>
      </w:r>
      <w:r w:rsidR="00AB3A04" w:rsidRPr="0068432F">
        <w:t>frame</w:t>
      </w:r>
      <w:r w:rsidR="0068432F">
        <w:rPr>
          <w:rStyle w:val="FootnoteReference"/>
        </w:rPr>
        <w:footnoteReference w:id="1"/>
      </w:r>
      <w:r w:rsidR="00AB3A04">
        <w:t xml:space="preserve"> </w:t>
      </w:r>
      <w:r w:rsidR="00CD5E11">
        <w:t>w</w:t>
      </w:r>
      <w:r w:rsidR="00AB3A04">
        <w:t>hich is suitable for</w:t>
      </w:r>
      <w:r w:rsidR="00CD5E11">
        <w:t xml:space="preserve"> use with</w:t>
      </w:r>
      <w:r w:rsidR="001D13D9">
        <w:t>in</w:t>
      </w:r>
      <w:r w:rsidR="00AB3A04">
        <w:t xml:space="preserve"> the classification functions </w:t>
      </w:r>
      <w:r w:rsidR="0000680A">
        <w:t>of</w:t>
      </w:r>
      <w:r w:rsidR="00AB3A04">
        <w:t xml:space="preserve"> the package. </w:t>
      </w:r>
    </w:p>
    <w:p w14:paraId="03CCACE3" w14:textId="613C6991" w:rsidR="00A8219E" w:rsidRDefault="00A8219E"/>
    <w:p w14:paraId="197052FA" w14:textId="39C1EABE" w:rsidR="009C57DD" w:rsidRDefault="00542BD0" w:rsidP="009C57DD">
      <w:proofErr w:type="spellStart"/>
      <w:r>
        <w:t>WeedEco</w:t>
      </w:r>
      <w:proofErr w:type="spellEnd"/>
      <w:r w:rsidR="0000680A">
        <w:t>’ t</w:t>
      </w:r>
      <w:r w:rsidR="009C57DD">
        <w:t>wo other data organisation</w:t>
      </w:r>
      <w:r w:rsidR="0000680A">
        <w:t>al</w:t>
      </w:r>
      <w:r w:rsidR="009C57DD">
        <w:t xml:space="preserve"> functions</w:t>
      </w:r>
      <w:r w:rsidR="00CD5E11">
        <w:t xml:space="preserve"> </w:t>
      </w:r>
      <w:r w:rsidR="009C57DD">
        <w:t xml:space="preserve">are </w:t>
      </w:r>
      <w:proofErr w:type="spellStart"/>
      <w:r w:rsidR="009C57DD" w:rsidRPr="007946C1">
        <w:rPr>
          <w:rStyle w:val="Strong"/>
        </w:rPr>
        <w:t>weed_data</w:t>
      </w:r>
      <w:proofErr w:type="spellEnd"/>
      <w:r w:rsidR="009C57DD">
        <w:t xml:space="preserve"> and </w:t>
      </w:r>
      <w:proofErr w:type="spellStart"/>
      <w:r w:rsidR="00CD5E11" w:rsidRPr="007946C1">
        <w:rPr>
          <w:rStyle w:val="Strong"/>
        </w:rPr>
        <w:t>ave_wdata</w:t>
      </w:r>
      <w:proofErr w:type="spellEnd"/>
      <w:r w:rsidR="009C57DD" w:rsidRPr="007946C1">
        <w:rPr>
          <w:rStyle w:val="Strong"/>
        </w:rPr>
        <w:t>.</w:t>
      </w:r>
      <w:r w:rsidR="009C57DD">
        <w:t xml:space="preserve"> </w:t>
      </w:r>
      <w:proofErr w:type="spellStart"/>
      <w:r w:rsidR="005176D1" w:rsidRPr="007946C1">
        <w:rPr>
          <w:rStyle w:val="Strong"/>
        </w:rPr>
        <w:t>w</w:t>
      </w:r>
      <w:r w:rsidR="009C57DD" w:rsidRPr="007946C1">
        <w:rPr>
          <w:rStyle w:val="Strong"/>
        </w:rPr>
        <w:t>eed_data</w:t>
      </w:r>
      <w:proofErr w:type="spellEnd"/>
      <w:r w:rsidR="009C57DD">
        <w:t xml:space="preserve"> allows users to extract</w:t>
      </w:r>
      <w:r w:rsidR="0000680A">
        <w:t xml:space="preserve"> functional</w:t>
      </w:r>
      <w:r w:rsidR="009C57DD">
        <w:t xml:space="preserve"> trait data based on the</w:t>
      </w:r>
      <w:r w:rsidR="00BE7A3A">
        <w:t xml:space="preserve"> entered</w:t>
      </w:r>
      <w:r w:rsidR="009C57DD">
        <w:t xml:space="preserve"> species </w:t>
      </w:r>
      <w:r w:rsidR="00D601EA">
        <w:t>codes and</w:t>
      </w:r>
      <w:r w:rsidR="007946C1">
        <w:t xml:space="preserve"> is useful if the data </w:t>
      </w:r>
      <w:r w:rsidR="0000680A">
        <w:t>are</w:t>
      </w:r>
      <w:r w:rsidR="007946C1">
        <w:t xml:space="preserve"> required for alternative uses</w:t>
      </w:r>
      <w:r w:rsidR="00BE7A3A">
        <w:t xml:space="preserve"> or validity checking</w:t>
      </w:r>
      <w:r w:rsidR="009C57DD">
        <w:t xml:space="preserve">. </w:t>
      </w:r>
      <w:proofErr w:type="spellStart"/>
      <w:r w:rsidR="0000680A">
        <w:rPr>
          <w:b/>
          <w:bCs/>
        </w:rPr>
        <w:t>a</w:t>
      </w:r>
      <w:r w:rsidR="0000680A" w:rsidRPr="008D247F">
        <w:rPr>
          <w:b/>
          <w:bCs/>
        </w:rPr>
        <w:t>ve_wdata</w:t>
      </w:r>
      <w:proofErr w:type="spellEnd"/>
      <w:r w:rsidR="0000680A">
        <w:t xml:space="preserve"> was created to deal with occurrences of specimens which cannot be identified to species, </w:t>
      </w:r>
      <w:r w:rsidR="009C57DD">
        <w:t>allow</w:t>
      </w:r>
      <w:r w:rsidR="0000680A">
        <w:t>ing</w:t>
      </w:r>
      <w:r w:rsidR="009C57DD">
        <w:t xml:space="preserve"> users to </w:t>
      </w:r>
      <w:r w:rsidR="005176D1">
        <w:t>average</w:t>
      </w:r>
      <w:r w:rsidR="009C57DD">
        <w:t xml:space="preserve"> the functional trait data of</w:t>
      </w:r>
      <w:r w:rsidR="007946C1">
        <w:t xml:space="preserve"> </w:t>
      </w:r>
      <w:r w:rsidR="0000680A">
        <w:t>a number of</w:t>
      </w:r>
      <w:r w:rsidR="009C57DD">
        <w:t xml:space="preserve"> species</w:t>
      </w:r>
      <w:r w:rsidR="00BE7A3A">
        <w:t xml:space="preserve"> to form a composite </w:t>
      </w:r>
      <w:r w:rsidR="00DA4A95">
        <w:t>value</w:t>
      </w:r>
      <w:r w:rsidR="008D247F">
        <w:t xml:space="preserve">. </w:t>
      </w:r>
      <w:r w:rsidR="009C57DD">
        <w:t>If the gen</w:t>
      </w:r>
      <w:r w:rsidR="00B649F0">
        <w:t>us</w:t>
      </w:r>
      <w:r w:rsidR="009C57DD">
        <w:t xml:space="preserve"> has limited species, or the </w:t>
      </w:r>
      <w:r w:rsidR="00B649F0">
        <w:t>specimen</w:t>
      </w:r>
      <w:r w:rsidR="009C57DD">
        <w:t xml:space="preserve"> </w:t>
      </w:r>
      <w:r w:rsidR="00625DA0">
        <w:t>is</w:t>
      </w:r>
      <w:r w:rsidR="009C57DD">
        <w:t xml:space="preserve"> one of</w:t>
      </w:r>
      <w:r w:rsidR="00B649F0">
        <w:t xml:space="preserve"> only a</w:t>
      </w:r>
      <w:r w:rsidR="009C57DD">
        <w:t xml:space="preserve"> </w:t>
      </w:r>
      <w:r w:rsidR="00455057">
        <w:t>few</w:t>
      </w:r>
      <w:r w:rsidR="009C57DD">
        <w:t xml:space="preserve"> species, then it is possible to average the multiple species</w:t>
      </w:r>
      <w:r w:rsidR="007946C1">
        <w:t>’</w:t>
      </w:r>
      <w:r w:rsidR="009C57DD">
        <w:t xml:space="preserve"> trait data to produce </w:t>
      </w:r>
      <w:r w:rsidR="007946C1">
        <w:t xml:space="preserve">trait </w:t>
      </w:r>
      <w:r w:rsidR="009C57DD">
        <w:t xml:space="preserve">values which can be used in </w:t>
      </w:r>
      <w:proofErr w:type="spellStart"/>
      <w:r w:rsidR="005176D1" w:rsidRPr="007946C1">
        <w:rPr>
          <w:rStyle w:val="Strong"/>
        </w:rPr>
        <w:t>w</w:t>
      </w:r>
      <w:r w:rsidR="009C57DD" w:rsidRPr="007946C1">
        <w:rPr>
          <w:rStyle w:val="Strong"/>
        </w:rPr>
        <w:t>data_org</w:t>
      </w:r>
      <w:proofErr w:type="spellEnd"/>
      <w:r w:rsidR="00B649F0">
        <w:t>.</w:t>
      </w:r>
      <w:r w:rsidR="0000680A">
        <w:t xml:space="preserve"> Users are recommended to be cautious in averaging more than </w:t>
      </w:r>
      <w:r w:rsidR="00006BCF">
        <w:t>three</w:t>
      </w:r>
      <w:r w:rsidR="0000680A">
        <w:t xml:space="preserve"> or </w:t>
      </w:r>
      <w:r w:rsidR="00006BCF">
        <w:t>four</w:t>
      </w:r>
      <w:r w:rsidR="0000680A">
        <w:t xml:space="preserve"> species</w:t>
      </w:r>
      <w:r w:rsidR="00DA4A95">
        <w:t>, or in averaging values that are very different.</w:t>
      </w:r>
    </w:p>
    <w:p w14:paraId="3A344AE1" w14:textId="03296BB7" w:rsidR="00B649F0" w:rsidRDefault="00B649F0" w:rsidP="009C57DD"/>
    <w:p w14:paraId="26029E26" w14:textId="7C28E416" w:rsidR="00B649F0" w:rsidRDefault="00B649F0" w:rsidP="00A22DF9">
      <w:pPr>
        <w:pStyle w:val="Heading3"/>
      </w:pPr>
      <w:r>
        <w:t>Classification</w:t>
      </w:r>
    </w:p>
    <w:p w14:paraId="56ABC17B" w14:textId="308E28FE" w:rsidR="00B649F0" w:rsidRDefault="00542BD0" w:rsidP="009C57DD">
      <w:proofErr w:type="spellStart"/>
      <w:r>
        <w:t>WeedEco</w:t>
      </w:r>
      <w:proofErr w:type="spellEnd"/>
      <w:r w:rsidR="00B649F0">
        <w:t xml:space="preserve"> provides a function</w:t>
      </w:r>
      <w:r w:rsidR="005176D1">
        <w:t xml:space="preserve"> to conduct</w:t>
      </w:r>
      <w:r w:rsidR="00B649F0">
        <w:t xml:space="preserve"> linear discriminant </w:t>
      </w:r>
      <w:r w:rsidR="00247C2E">
        <w:t>analysis</w:t>
      </w:r>
      <w:r w:rsidR="00C43F2B">
        <w:t xml:space="preserve"> called</w:t>
      </w:r>
      <w:r w:rsidR="00B649F0">
        <w:t xml:space="preserve"> </w:t>
      </w:r>
      <w:proofErr w:type="spellStart"/>
      <w:r w:rsidR="005176D1" w:rsidRPr="007946C1">
        <w:rPr>
          <w:rStyle w:val="Strong"/>
        </w:rPr>
        <w:t>w</w:t>
      </w:r>
      <w:r w:rsidR="00247C2E" w:rsidRPr="007946C1">
        <w:rPr>
          <w:rStyle w:val="Strong"/>
        </w:rPr>
        <w:t>model.LDA</w:t>
      </w:r>
      <w:proofErr w:type="spellEnd"/>
      <w:r w:rsidR="00C43F2B">
        <w:t xml:space="preserve">. It </w:t>
      </w:r>
      <w:r w:rsidR="00B649F0">
        <w:t xml:space="preserve">uses </w:t>
      </w:r>
      <w:r w:rsidR="007946C1">
        <w:t xml:space="preserve">in part </w:t>
      </w:r>
      <w:r w:rsidR="00B649F0">
        <w:t xml:space="preserve">the </w:t>
      </w:r>
      <w:r w:rsidR="00247C2E">
        <w:t>MASS package</w:t>
      </w:r>
      <w:r w:rsidR="007946C1">
        <w:t>’s</w:t>
      </w:r>
      <w:r w:rsidR="00247C2E">
        <w:t xml:space="preserve"> </w:t>
      </w:r>
      <w:proofErr w:type="spellStart"/>
      <w:r w:rsidR="007946C1">
        <w:rPr>
          <w:rStyle w:val="Strong"/>
        </w:rPr>
        <w:t>lda</w:t>
      </w:r>
      <w:proofErr w:type="spellEnd"/>
      <w:r w:rsidR="00247C2E">
        <w:t xml:space="preserve"> function</w:t>
      </w:r>
      <w:r w:rsidR="00C43F2B">
        <w:t>,</w:t>
      </w:r>
      <w:r w:rsidR="00247C2E">
        <w:t xml:space="preserve"> but </w:t>
      </w:r>
      <w:r w:rsidR="007946C1">
        <w:t>wraps it</w:t>
      </w:r>
      <w:r w:rsidR="008D247F">
        <w:t xml:space="preserve">, allowing for the </w:t>
      </w:r>
      <w:r w:rsidR="007946C1">
        <w:t>compar</w:t>
      </w:r>
      <w:r w:rsidR="008D247F">
        <w:t>ison of</w:t>
      </w:r>
      <w:r w:rsidR="00247C2E">
        <w:t xml:space="preserve"> the </w:t>
      </w:r>
      <w:r w:rsidR="005176D1">
        <w:t>inputted</w:t>
      </w:r>
      <w:r w:rsidR="00247C2E">
        <w:t xml:space="preserve"> archaeobotanical data against one of the three included modern </w:t>
      </w:r>
      <w:r w:rsidR="00C43F2B">
        <w:t xml:space="preserve">crop regime </w:t>
      </w:r>
      <w:r w:rsidR="00247C2E">
        <w:t xml:space="preserve">models. This makes use simple </w:t>
      </w:r>
      <w:r w:rsidR="00D96267">
        <w:t>with</w:t>
      </w:r>
      <w:r w:rsidR="00247C2E">
        <w:t xml:space="preserve"> the only inputs </w:t>
      </w:r>
      <w:r w:rsidR="00C43F2B">
        <w:t>needed</w:t>
      </w:r>
      <w:r w:rsidR="00AE03E4">
        <w:t xml:space="preserve"> being</w:t>
      </w:r>
      <w:r w:rsidR="00247C2E">
        <w:t xml:space="preserve"> the dataset produce</w:t>
      </w:r>
      <w:r w:rsidR="00D96267">
        <w:t>d</w:t>
      </w:r>
      <w:r w:rsidR="00247C2E">
        <w:t xml:space="preserve"> from </w:t>
      </w:r>
      <w:proofErr w:type="spellStart"/>
      <w:r w:rsidR="005176D1" w:rsidRPr="007946C1">
        <w:rPr>
          <w:rStyle w:val="Strong"/>
        </w:rPr>
        <w:t>w</w:t>
      </w:r>
      <w:r w:rsidR="00247C2E" w:rsidRPr="007946C1">
        <w:rPr>
          <w:rStyle w:val="Strong"/>
        </w:rPr>
        <w:t>data_org</w:t>
      </w:r>
      <w:proofErr w:type="spellEnd"/>
      <w:r w:rsidR="00247C2E">
        <w:t xml:space="preserve">, as well as instructions on which model </w:t>
      </w:r>
      <w:r w:rsidR="00C43F2B">
        <w:t>is required</w:t>
      </w:r>
      <w:r w:rsidR="00247C2E">
        <w:t xml:space="preserve">. </w:t>
      </w:r>
      <w:r w:rsidR="008028B1">
        <w:t xml:space="preserve">If the output of </w:t>
      </w:r>
      <w:proofErr w:type="spellStart"/>
      <w:r w:rsidR="005176D1" w:rsidRPr="007946C1">
        <w:rPr>
          <w:rStyle w:val="Strong"/>
        </w:rPr>
        <w:t>w</w:t>
      </w:r>
      <w:r w:rsidR="008028B1" w:rsidRPr="007946C1">
        <w:rPr>
          <w:rStyle w:val="Strong"/>
        </w:rPr>
        <w:t>data_org</w:t>
      </w:r>
      <w:proofErr w:type="spellEnd"/>
      <w:r w:rsidR="008028B1">
        <w:t xml:space="preserve"> is not used then the </w:t>
      </w:r>
      <w:r w:rsidR="005176D1">
        <w:t>function</w:t>
      </w:r>
      <w:r w:rsidR="008028B1">
        <w:t xml:space="preserve"> requires specific column names</w:t>
      </w:r>
      <w:r w:rsidR="005176D1">
        <w:t xml:space="preserve"> and order</w:t>
      </w:r>
      <w:r w:rsidR="008028B1">
        <w:t xml:space="preserve"> for the averaged functional trait data for each archaeobotanical sample (</w:t>
      </w:r>
      <w:r w:rsidR="007946C1">
        <w:t>SLA, ARNODE, LOGCANH, LOGCAND, VEGPRO</w:t>
      </w:r>
      <w:r w:rsidR="00D53451">
        <w:t>P</w:t>
      </w:r>
      <w:r w:rsidR="007946C1">
        <w:t>, FLOWPER</w:t>
      </w:r>
      <w:r w:rsidR="008028B1">
        <w:t>).</w:t>
      </w:r>
    </w:p>
    <w:p w14:paraId="7B7DF230" w14:textId="77777777" w:rsidR="00E740D7" w:rsidRDefault="00E740D7" w:rsidP="009C57DD"/>
    <w:p w14:paraId="6A4A1152" w14:textId="15B11231" w:rsidR="00776051" w:rsidRDefault="00D53451" w:rsidP="009C57DD">
      <w:proofErr w:type="spellStart"/>
      <w:r w:rsidRPr="007946C1">
        <w:rPr>
          <w:rStyle w:val="Strong"/>
        </w:rPr>
        <w:t>wmodel.LDA</w:t>
      </w:r>
      <w:proofErr w:type="spellEnd"/>
      <w:r>
        <w:t xml:space="preserve"> </w:t>
      </w:r>
      <w:r w:rsidR="00776051">
        <w:t xml:space="preserve">conducts discriminant analysis on the selected </w:t>
      </w:r>
      <w:r w:rsidR="005176D1">
        <w:t>comparative modern model</w:t>
      </w:r>
      <w:r w:rsidR="00625DA0">
        <w:t>:</w:t>
      </w:r>
      <w:r>
        <w:t xml:space="preserve"> such </w:t>
      </w:r>
      <w:r w:rsidR="00776051">
        <w:t xml:space="preserve">data </w:t>
      </w:r>
      <w:r w:rsidR="00EC7077">
        <w:t>are</w:t>
      </w:r>
      <w:r w:rsidR="005176D1">
        <w:t xml:space="preserve"> </w:t>
      </w:r>
      <w:r w:rsidR="00776051">
        <w:t xml:space="preserve">stored </w:t>
      </w:r>
      <w:r w:rsidR="005176D1">
        <w:t>within the</w:t>
      </w:r>
      <w:r w:rsidR="00776051">
        <w:t xml:space="preserve"> </w:t>
      </w:r>
      <w:r w:rsidR="00EC7077">
        <w:t>R</w:t>
      </w:r>
      <w:r w:rsidR="00776051">
        <w:t xml:space="preserve"> package</w:t>
      </w:r>
      <w:r w:rsidR="005176D1">
        <w:t xml:space="preserve"> but </w:t>
      </w:r>
      <w:r w:rsidR="00EC7077">
        <w:t>are</w:t>
      </w:r>
      <w:r w:rsidR="004B5421">
        <w:t xml:space="preserve"> also included in supplementary file 1</w:t>
      </w:r>
      <w:r w:rsidR="005176D1">
        <w:t>.</w:t>
      </w:r>
      <w:r w:rsidR="00776051">
        <w:t xml:space="preserve"> </w:t>
      </w:r>
      <w:proofErr w:type="spellStart"/>
      <w:r w:rsidR="00AE03E4" w:rsidRPr="00AE03E4">
        <w:rPr>
          <w:b/>
          <w:bCs/>
        </w:rPr>
        <w:t>wmodel.LDA</w:t>
      </w:r>
      <w:proofErr w:type="spellEnd"/>
      <w:r w:rsidR="00AE03E4">
        <w:t xml:space="preserve"> </w:t>
      </w:r>
      <w:r>
        <w:t>create</w:t>
      </w:r>
      <w:r w:rsidR="00AE03E4">
        <w:t>s a</w:t>
      </w:r>
      <w:r>
        <w:t xml:space="preserve"> </w:t>
      </w:r>
      <w:r w:rsidR="00776051">
        <w:t xml:space="preserve">discriminant model </w:t>
      </w:r>
      <w:r w:rsidR="00EC7077">
        <w:t>that</w:t>
      </w:r>
      <w:r w:rsidR="00AE03E4">
        <w:t xml:space="preserve"> is used to</w:t>
      </w:r>
      <w:r w:rsidR="00476464">
        <w:t xml:space="preserve"> classify the entered archaeobotanical data as either </w:t>
      </w:r>
      <w:r w:rsidR="005176D1">
        <w:t>regime</w:t>
      </w:r>
      <w:r w:rsidR="00476464">
        <w:t xml:space="preserve"> 1 or </w:t>
      </w:r>
      <w:r w:rsidR="005176D1">
        <w:t xml:space="preserve">regime </w:t>
      </w:r>
      <w:r w:rsidR="00476464">
        <w:t>2</w:t>
      </w:r>
      <w:r w:rsidR="00DA4A95">
        <w:t>,</w:t>
      </w:r>
      <w:r>
        <w:t xml:space="preserve"> with</w:t>
      </w:r>
      <w:r w:rsidR="005176D1">
        <w:t xml:space="preserve"> interpretation </w:t>
      </w:r>
      <w:r w:rsidR="00DA4A95">
        <w:t xml:space="preserve">dependent </w:t>
      </w:r>
      <w:r w:rsidR="005176D1">
        <w:t>on the selected model</w:t>
      </w:r>
      <w:r>
        <w:t xml:space="preserve"> (</w:t>
      </w:r>
      <w:r w:rsidR="00D96267">
        <w:t xml:space="preserve">column called </w:t>
      </w:r>
      <w:r w:rsidRPr="00AE03E4">
        <w:rPr>
          <w:u w:val="single"/>
        </w:rPr>
        <w:t>Class</w:t>
      </w:r>
      <w:r>
        <w:t>)</w:t>
      </w:r>
      <w:r w:rsidR="00476464">
        <w:t xml:space="preserve">. </w:t>
      </w:r>
      <w:proofErr w:type="spellStart"/>
      <w:r w:rsidR="00AE03E4" w:rsidRPr="00AE03E4">
        <w:rPr>
          <w:b/>
          <w:bCs/>
        </w:rPr>
        <w:t>wmodel.LDA</w:t>
      </w:r>
      <w:proofErr w:type="spellEnd"/>
      <w:r w:rsidR="00476464">
        <w:t xml:space="preserve"> also provides the posterior probability of each archaeobotanical sample falling within group 1 or group 2</w:t>
      </w:r>
      <w:r>
        <w:t xml:space="preserve"> (</w:t>
      </w:r>
      <w:r w:rsidRPr="00AE03E4">
        <w:rPr>
          <w:u w:val="single"/>
        </w:rPr>
        <w:t>Prob</w:t>
      </w:r>
      <w:r w:rsidR="00476464" w:rsidRPr="00AE03E4">
        <w:rPr>
          <w:u w:val="single"/>
        </w:rPr>
        <w:t>.</w:t>
      </w:r>
      <w:r w:rsidRPr="00AE03E4">
        <w:rPr>
          <w:u w:val="single"/>
        </w:rPr>
        <w:t>1</w:t>
      </w:r>
      <w:r>
        <w:t xml:space="preserve"> and </w:t>
      </w:r>
      <w:r w:rsidRPr="00AE03E4">
        <w:rPr>
          <w:u w:val="single"/>
        </w:rPr>
        <w:t>Prob.2</w:t>
      </w:r>
      <w:r>
        <w:t>). The samples</w:t>
      </w:r>
      <w:r w:rsidR="00A66379">
        <w:t>’</w:t>
      </w:r>
      <w:r>
        <w:t xml:space="preserve"> linear discriminant score</w:t>
      </w:r>
      <w:r w:rsidR="00A66379">
        <w:t>s</w:t>
      </w:r>
      <w:r>
        <w:t xml:space="preserve"> (</w:t>
      </w:r>
      <w:r w:rsidRPr="00AE03E4">
        <w:rPr>
          <w:u w:val="single"/>
        </w:rPr>
        <w:t>LD1</w:t>
      </w:r>
      <w:r>
        <w:t xml:space="preserve">) </w:t>
      </w:r>
      <w:r w:rsidR="00A66379">
        <w:t xml:space="preserve">are </w:t>
      </w:r>
      <w:r w:rsidR="008D247F">
        <w:t xml:space="preserve">also </w:t>
      </w:r>
      <w:r w:rsidR="00D601EA">
        <w:t>calculated,</w:t>
      </w:r>
      <w:r>
        <w:t xml:space="preserve"> and th</w:t>
      </w:r>
      <w:r w:rsidR="00A66379">
        <w:t xml:space="preserve">ey are </w:t>
      </w:r>
      <w:r>
        <w:t>later used within the plotting functions.</w:t>
      </w:r>
      <w:r w:rsidR="00476464">
        <w:t xml:space="preserve"> </w:t>
      </w:r>
      <w:r w:rsidR="005176D1">
        <w:t>The function provides both standardised and un-standardised data, as well as the</w:t>
      </w:r>
      <w:r>
        <w:t xml:space="preserve"> unstandardised</w:t>
      </w:r>
      <w:r w:rsidR="005176D1">
        <w:t xml:space="preserve"> centroid values for </w:t>
      </w:r>
      <w:r w:rsidR="008D247F">
        <w:t>group 1 and group 2</w:t>
      </w:r>
      <w:r w:rsidR="001726E5">
        <w:t xml:space="preserve"> (for further detail on the linear discriminant analysis procedure see MASS package help file, or Venables and Ripley </w:t>
      </w:r>
      <w:r w:rsidR="00C3658E">
        <w:t>(</w:t>
      </w:r>
      <w:r w:rsidR="001726E5">
        <w:t>2002</w:t>
      </w:r>
      <w:r w:rsidR="00C3658E">
        <w:t>)</w:t>
      </w:r>
      <w:r w:rsidR="001726E5">
        <w:t>).</w:t>
      </w:r>
      <w:r w:rsidR="00AE03E4">
        <w:t xml:space="preserve"> Further information on the returned data is provided in the </w:t>
      </w:r>
      <w:proofErr w:type="spellStart"/>
      <w:r w:rsidR="00542BD0">
        <w:t>WeedEco</w:t>
      </w:r>
      <w:proofErr w:type="spellEnd"/>
      <w:r w:rsidR="00AE03E4">
        <w:t xml:space="preserve"> help file. </w:t>
      </w:r>
    </w:p>
    <w:p w14:paraId="04BEED87" w14:textId="77777777" w:rsidR="00776051" w:rsidRDefault="00776051" w:rsidP="009C57DD"/>
    <w:p w14:paraId="28817968" w14:textId="56B6F8B7" w:rsidR="00F51CD6" w:rsidRDefault="00F51CD6" w:rsidP="00400A2B">
      <w:pPr>
        <w:pStyle w:val="Heading3"/>
      </w:pPr>
      <w:r>
        <w:t xml:space="preserve">Visualisation </w:t>
      </w:r>
    </w:p>
    <w:p w14:paraId="577F0B00" w14:textId="4E8C1374" w:rsidR="00476464" w:rsidRDefault="00476464">
      <w:r>
        <w:t xml:space="preserve">The final group of functions provide options for plotting the output of </w:t>
      </w:r>
      <w:proofErr w:type="spellStart"/>
      <w:r w:rsidR="00F82C5B" w:rsidRPr="00D53451">
        <w:rPr>
          <w:rStyle w:val="Strong"/>
        </w:rPr>
        <w:t>wmodel.LDA</w:t>
      </w:r>
      <w:proofErr w:type="spellEnd"/>
      <w:r w:rsidR="009274D4">
        <w:t xml:space="preserve">. </w:t>
      </w:r>
      <w:r w:rsidR="005176D1">
        <w:t>T</w:t>
      </w:r>
      <w:r w:rsidR="009274D4">
        <w:t xml:space="preserve">he </w:t>
      </w:r>
      <w:r w:rsidR="00744BB5">
        <w:t xml:space="preserve">four </w:t>
      </w:r>
      <w:r w:rsidR="009274D4">
        <w:t xml:space="preserve">options vary in </w:t>
      </w:r>
      <w:r w:rsidR="00D53451">
        <w:t>the amount of</w:t>
      </w:r>
      <w:r w:rsidR="009274D4">
        <w:t xml:space="preserve"> detail show</w:t>
      </w:r>
      <w:r w:rsidR="00E85DBF">
        <w:t>n</w:t>
      </w:r>
      <w:r w:rsidR="009274D4">
        <w:t xml:space="preserve"> of the classifying model used. For </w:t>
      </w:r>
      <w:r w:rsidR="00361BF2">
        <w:t>example,</w:t>
      </w:r>
      <w:r w:rsidR="009274D4">
        <w:t xml:space="preserve"> </w:t>
      </w:r>
      <w:proofErr w:type="spellStart"/>
      <w:r w:rsidR="009274D4" w:rsidRPr="00D53451">
        <w:rPr>
          <w:rStyle w:val="Strong"/>
        </w:rPr>
        <w:t>wplot_arch</w:t>
      </w:r>
      <w:proofErr w:type="spellEnd"/>
      <w:r w:rsidR="009274D4">
        <w:t xml:space="preserve"> plots the archaeobotanical samples’ discriminant scores, while comparing them with </w:t>
      </w:r>
      <w:r w:rsidR="00D53451">
        <w:t xml:space="preserve">the two </w:t>
      </w:r>
      <w:r w:rsidR="009274D4">
        <w:t>centroids of the modern model</w:t>
      </w:r>
      <w:r w:rsidR="00D53451">
        <w:t xml:space="preserve"> selected</w:t>
      </w:r>
      <w:r w:rsidR="009274D4">
        <w:t xml:space="preserve"> (</w:t>
      </w:r>
      <w:r w:rsidR="00AE03E4" w:rsidRPr="004B5421">
        <w:rPr>
          <w:color w:val="000000" w:themeColor="text1"/>
        </w:rPr>
        <w:t>F</w:t>
      </w:r>
      <w:r w:rsidR="009274D4" w:rsidRPr="004B5421">
        <w:rPr>
          <w:color w:val="000000" w:themeColor="text1"/>
        </w:rPr>
        <w:t xml:space="preserve">igure </w:t>
      </w:r>
      <w:r w:rsidR="008D247F" w:rsidRPr="004B5421">
        <w:rPr>
          <w:color w:val="000000" w:themeColor="text1"/>
        </w:rPr>
        <w:t>1</w:t>
      </w:r>
      <w:r w:rsidR="00C43F2B" w:rsidRPr="004B5421">
        <w:rPr>
          <w:color w:val="000000" w:themeColor="text1"/>
        </w:rPr>
        <w:t>a</w:t>
      </w:r>
      <w:r w:rsidR="009274D4">
        <w:t xml:space="preserve">). </w:t>
      </w:r>
      <w:proofErr w:type="spellStart"/>
      <w:r w:rsidR="009274D4" w:rsidRPr="00D53451">
        <w:rPr>
          <w:rStyle w:val="Strong"/>
        </w:rPr>
        <w:t>wplot_basic</w:t>
      </w:r>
      <w:proofErr w:type="spellEnd"/>
      <w:r w:rsidR="009274D4">
        <w:t xml:space="preserve"> plots the </w:t>
      </w:r>
      <w:r w:rsidR="00361BF2">
        <w:t>archaeobotanical</w:t>
      </w:r>
      <w:r w:rsidR="009274D4">
        <w:t xml:space="preserve"> samples’ discriminant score against the model’s </w:t>
      </w:r>
      <w:r w:rsidR="00A3662E">
        <w:t>samples</w:t>
      </w:r>
      <w:r w:rsidR="009274D4">
        <w:t xml:space="preserve"> and centroids</w:t>
      </w:r>
      <w:r w:rsidR="00A3662E">
        <w:t xml:space="preserve"> (</w:t>
      </w:r>
      <w:r w:rsidR="004B5421">
        <w:t>F</w:t>
      </w:r>
      <w:r w:rsidR="00A3662E">
        <w:t xml:space="preserve">igure </w:t>
      </w:r>
      <w:r w:rsidR="004B5421">
        <w:t>1</w:t>
      </w:r>
      <w:r w:rsidR="00A3662E">
        <w:t>b)</w:t>
      </w:r>
      <w:r w:rsidR="00C43F2B">
        <w:t>.</w:t>
      </w:r>
      <w:r w:rsidR="009274D4">
        <w:t xml:space="preserve"> </w:t>
      </w:r>
      <w:proofErr w:type="spellStart"/>
      <w:r w:rsidR="009274D4" w:rsidRPr="00D53451">
        <w:rPr>
          <w:rStyle w:val="Strong"/>
        </w:rPr>
        <w:t>wplot_geog</w:t>
      </w:r>
      <w:proofErr w:type="spellEnd"/>
      <w:r w:rsidR="009274D4">
        <w:t xml:space="preserve"> separate</w:t>
      </w:r>
      <w:r w:rsidR="00361BF2">
        <w:t xml:space="preserve">s </w:t>
      </w:r>
      <w:r w:rsidR="009274D4">
        <w:t xml:space="preserve">out the </w:t>
      </w:r>
      <w:r w:rsidR="00361BF2">
        <w:t>model’s</w:t>
      </w:r>
      <w:r w:rsidR="009274D4">
        <w:t xml:space="preserve"> samples into their different </w:t>
      </w:r>
      <w:r w:rsidR="00361BF2">
        <w:t>geographical</w:t>
      </w:r>
      <w:r w:rsidR="009274D4">
        <w:t xml:space="preserve"> locations – this is particularly relevant for </w:t>
      </w:r>
      <w:r w:rsidR="00361BF2">
        <w:t>model 2</w:t>
      </w:r>
      <w:r w:rsidR="00A3662E">
        <w:t xml:space="preserve"> and model 3</w:t>
      </w:r>
      <w:r w:rsidR="00361BF2">
        <w:t xml:space="preserve"> which h</w:t>
      </w:r>
      <w:r w:rsidR="00A3662E">
        <w:t>ave</w:t>
      </w:r>
      <w:r w:rsidR="00361BF2">
        <w:t xml:space="preserve"> modern data from multiple geographical locations</w:t>
      </w:r>
      <w:r w:rsidR="00D96267">
        <w:t xml:space="preserve"> (</w:t>
      </w:r>
      <w:r w:rsidR="00AE03E4" w:rsidRPr="004B5421">
        <w:rPr>
          <w:color w:val="000000" w:themeColor="text1"/>
        </w:rPr>
        <w:t>F</w:t>
      </w:r>
      <w:r w:rsidR="00D96267" w:rsidRPr="004B5421">
        <w:rPr>
          <w:color w:val="000000" w:themeColor="text1"/>
        </w:rPr>
        <w:t xml:space="preserve">igure </w:t>
      </w:r>
      <w:r w:rsidR="008D247F" w:rsidRPr="004B5421">
        <w:rPr>
          <w:color w:val="000000" w:themeColor="text1"/>
        </w:rPr>
        <w:t>1</w:t>
      </w:r>
      <w:r w:rsidR="00A3662E" w:rsidRPr="004B5421">
        <w:rPr>
          <w:color w:val="000000" w:themeColor="text1"/>
        </w:rPr>
        <w:t>c</w:t>
      </w:r>
      <w:r w:rsidR="00D96267">
        <w:t>)</w:t>
      </w:r>
      <w:r w:rsidR="00361BF2">
        <w:t xml:space="preserve">. </w:t>
      </w:r>
      <w:r w:rsidR="00A3662E">
        <w:t>T</w:t>
      </w:r>
      <w:r w:rsidR="00744BB5">
        <w:t xml:space="preserve">he final plotting option, </w:t>
      </w:r>
      <w:proofErr w:type="spellStart"/>
      <w:r w:rsidR="00744BB5" w:rsidRPr="00744BB5">
        <w:rPr>
          <w:b/>
          <w:bCs/>
        </w:rPr>
        <w:t>wplot_phase</w:t>
      </w:r>
      <w:proofErr w:type="spellEnd"/>
      <w:r w:rsidR="00744BB5">
        <w:rPr>
          <w:b/>
          <w:bCs/>
        </w:rPr>
        <w:t>,</w:t>
      </w:r>
      <w:r w:rsidR="00744BB5">
        <w:t xml:space="preserve"> </w:t>
      </w:r>
      <w:r w:rsidR="00A3662E">
        <w:t>produces a</w:t>
      </w:r>
      <w:r w:rsidR="00744BB5">
        <w:t xml:space="preserve"> stack</w:t>
      </w:r>
      <w:r w:rsidR="00A3662E">
        <w:t>ed</w:t>
      </w:r>
      <w:r w:rsidR="00744BB5">
        <w:t xml:space="preserve"> graph </w:t>
      </w:r>
      <w:r w:rsidR="00A3662E">
        <w:t xml:space="preserve">of up to </w:t>
      </w:r>
      <w:r w:rsidR="00EC7077">
        <w:t>five</w:t>
      </w:r>
      <w:r w:rsidR="00A3662E">
        <w:t xml:space="preserve"> subplots allowing the display of multiple site</w:t>
      </w:r>
      <w:r w:rsidR="00222B62">
        <w:t>s</w:t>
      </w:r>
      <w:r w:rsidR="00A3662E">
        <w:t xml:space="preserve"> or different phases (</w:t>
      </w:r>
      <w:r w:rsidR="004B5421">
        <w:t>F</w:t>
      </w:r>
      <w:r w:rsidR="00A3662E">
        <w:t xml:space="preserve">igure </w:t>
      </w:r>
      <w:r w:rsidR="004B5421">
        <w:t>1</w:t>
      </w:r>
      <w:r w:rsidR="00A3662E">
        <w:t xml:space="preserve">d). </w:t>
      </w:r>
      <w:proofErr w:type="spellStart"/>
      <w:r w:rsidR="008A0183" w:rsidRPr="00744BB5">
        <w:rPr>
          <w:b/>
          <w:bCs/>
        </w:rPr>
        <w:t>wplot_phase</w:t>
      </w:r>
      <w:proofErr w:type="spellEnd"/>
      <w:r w:rsidR="008A0183">
        <w:t xml:space="preserve"> is more complex than the other plotting function which only require the model number and the column with the LDA data from the </w:t>
      </w:r>
      <w:proofErr w:type="spellStart"/>
      <w:r w:rsidR="008A0183" w:rsidRPr="00744BB5">
        <w:rPr>
          <w:b/>
          <w:bCs/>
        </w:rPr>
        <w:t>wdata.LDA</w:t>
      </w:r>
      <w:proofErr w:type="spellEnd"/>
      <w:r w:rsidR="008A0183">
        <w:t xml:space="preserve"> output</w:t>
      </w:r>
      <w:r w:rsidR="00A3662E">
        <w:t>;</w:t>
      </w:r>
      <w:r w:rsidR="008A0183">
        <w:t xml:space="preserve"> </w:t>
      </w:r>
      <w:proofErr w:type="spellStart"/>
      <w:r w:rsidR="008A0183" w:rsidRPr="00744BB5">
        <w:rPr>
          <w:b/>
          <w:bCs/>
        </w:rPr>
        <w:t>wplot_phase</w:t>
      </w:r>
      <w:proofErr w:type="spellEnd"/>
      <w:r w:rsidR="008A0183">
        <w:t xml:space="preserve"> requires </w:t>
      </w:r>
      <w:r w:rsidR="00A3662E">
        <w:t>a</w:t>
      </w:r>
      <w:r w:rsidR="00822F42">
        <w:t>n</w:t>
      </w:r>
      <w:r w:rsidR="00A3662E">
        <w:t xml:space="preserve"> additional grouping variable.</w:t>
      </w:r>
    </w:p>
    <w:p w14:paraId="1105ABF6" w14:textId="21A2AB46" w:rsidR="00361BF2" w:rsidRDefault="00361BF2"/>
    <w:p w14:paraId="3145EC1A" w14:textId="00E500BE" w:rsidR="00E85DBF" w:rsidRDefault="00E85DBF" w:rsidP="00E85DBF">
      <w:r>
        <w:t>The plotting function</w:t>
      </w:r>
      <w:r w:rsidR="00D53451">
        <w:t>s</w:t>
      </w:r>
      <w:r>
        <w:t xml:space="preserve"> use the </w:t>
      </w:r>
      <w:proofErr w:type="spellStart"/>
      <w:r w:rsidR="00D53451">
        <w:t>B</w:t>
      </w:r>
      <w:r>
        <w:t>eeswarm</w:t>
      </w:r>
      <w:proofErr w:type="spellEnd"/>
      <w:r>
        <w:t xml:space="preserve"> package’s function </w:t>
      </w:r>
      <w:proofErr w:type="spellStart"/>
      <w:r w:rsidRPr="00D53451">
        <w:rPr>
          <w:rStyle w:val="Strong"/>
        </w:rPr>
        <w:t>swarmy</w:t>
      </w:r>
      <w:proofErr w:type="spellEnd"/>
      <w:r>
        <w:t xml:space="preserve">, and </w:t>
      </w:r>
      <w:r w:rsidR="00C43F2B">
        <w:t>some of</w:t>
      </w:r>
      <w:r>
        <w:t xml:space="preserve"> that function’s arguments can be used to modify the arrangement and order of the points (compact and priority)</w:t>
      </w:r>
      <w:r w:rsidR="00A3662E">
        <w:t xml:space="preserve"> (</w:t>
      </w:r>
      <w:commentRangeStart w:id="13"/>
      <w:r w:rsidR="00A3662E" w:rsidRPr="00A3662E">
        <w:rPr>
          <w:highlight w:val="yellow"/>
        </w:rPr>
        <w:t xml:space="preserve">see </w:t>
      </w:r>
      <w:proofErr w:type="spellStart"/>
      <w:r w:rsidR="00A3662E" w:rsidRPr="00A3662E">
        <w:rPr>
          <w:highlight w:val="yellow"/>
        </w:rPr>
        <w:t>Beeswarm</w:t>
      </w:r>
      <w:proofErr w:type="spellEnd"/>
      <w:r w:rsidR="00A3662E" w:rsidRPr="00A3662E">
        <w:rPr>
          <w:highlight w:val="yellow"/>
        </w:rPr>
        <w:t xml:space="preserve"> help documents</w:t>
      </w:r>
      <w:commentRangeEnd w:id="13"/>
      <w:r w:rsidR="004B5421">
        <w:rPr>
          <w:rStyle w:val="CommentReference"/>
        </w:rPr>
        <w:commentReference w:id="13"/>
      </w:r>
      <w:r w:rsidR="00A3662E">
        <w:t>)</w:t>
      </w:r>
      <w:r>
        <w:t>. Further modification is possible of the axes</w:t>
      </w:r>
      <w:r w:rsidR="00A22DF9">
        <w:t>,</w:t>
      </w:r>
      <w:r>
        <w:t xml:space="preserve"> limits, symbols, </w:t>
      </w:r>
      <w:r w:rsidR="00D601EA">
        <w:t>colour,</w:t>
      </w:r>
      <w:r>
        <w:t xml:space="preserve"> and legend location</w:t>
      </w:r>
      <w:r w:rsidR="001D0C4C">
        <w:t xml:space="preserve"> (see</w:t>
      </w:r>
      <w:r w:rsidR="00C43F2B">
        <w:t xml:space="preserve"> below and the</w:t>
      </w:r>
      <w:r w:rsidR="001D0C4C">
        <w:t xml:space="preserve"> </w:t>
      </w:r>
      <w:proofErr w:type="spellStart"/>
      <w:r w:rsidR="00542BD0">
        <w:t>WeedEco</w:t>
      </w:r>
      <w:proofErr w:type="spellEnd"/>
      <w:r w:rsidR="001D0C4C">
        <w:t xml:space="preserve"> help documentation for </w:t>
      </w:r>
      <w:r w:rsidR="00C43F2B">
        <w:t>more</w:t>
      </w:r>
      <w:r w:rsidR="001D0C4C">
        <w:t xml:space="preserve"> details)</w:t>
      </w:r>
      <w:r>
        <w:t xml:space="preserve">. </w:t>
      </w:r>
    </w:p>
    <w:p w14:paraId="485CEDB9" w14:textId="3018AB73" w:rsidR="00361BF2" w:rsidRDefault="00361BF2"/>
    <w:p w14:paraId="114492EC" w14:textId="0FF0CF67" w:rsidR="00361BF2" w:rsidRDefault="00A22DF9" w:rsidP="00A22DF9">
      <w:pPr>
        <w:pStyle w:val="Heading2"/>
      </w:pPr>
      <w:r>
        <w:t xml:space="preserve">The case </w:t>
      </w:r>
      <w:r w:rsidR="00DA4A95">
        <w:t xml:space="preserve">study </w:t>
      </w:r>
      <w:r>
        <w:t xml:space="preserve">site of </w:t>
      </w:r>
      <w:r w:rsidR="00DA4A95">
        <w:t xml:space="preserve">medieval </w:t>
      </w:r>
      <w:r>
        <w:t>Stafford</w:t>
      </w:r>
    </w:p>
    <w:p w14:paraId="08B79FC6" w14:textId="322AC367" w:rsidR="00AF218B" w:rsidRPr="00AF218B" w:rsidRDefault="00AF218B" w:rsidP="00AF218B">
      <w:pPr>
        <w:pStyle w:val="Heading4"/>
      </w:pPr>
      <w:r>
        <w:t>Model 1</w:t>
      </w:r>
    </w:p>
    <w:p w14:paraId="524D924A" w14:textId="7211AE94" w:rsidR="00A3662E" w:rsidRDefault="00D96267">
      <w:r>
        <w:t>A</w:t>
      </w:r>
      <w:r w:rsidR="00A22DF9">
        <w:t xml:space="preserve">rchaeobotanical </w:t>
      </w:r>
      <w:r w:rsidR="00893A48">
        <w:t>data</w:t>
      </w:r>
      <w:r>
        <w:t xml:space="preserve"> from</w:t>
      </w:r>
      <w:r w:rsidR="00A22DF9">
        <w:t xml:space="preserve"> the early medieval site of Stafford </w:t>
      </w:r>
      <w:r>
        <w:t xml:space="preserve">was analysed by </w:t>
      </w:r>
      <w:proofErr w:type="spellStart"/>
      <w:r>
        <w:t>Hamerow</w:t>
      </w:r>
      <w:proofErr w:type="spellEnd"/>
      <w:r>
        <w:t xml:space="preserve"> et al</w:t>
      </w:r>
      <w:r w:rsidR="004B5421">
        <w:t>.</w:t>
      </w:r>
      <w:r>
        <w:t xml:space="preserve"> (2020)</w:t>
      </w:r>
      <w:r w:rsidR="0099515A">
        <w:t xml:space="preserve"> and Bogaard et al</w:t>
      </w:r>
      <w:r w:rsidR="004B5421">
        <w:t>.</w:t>
      </w:r>
      <w:r w:rsidR="0099515A">
        <w:t xml:space="preserve"> (2022)</w:t>
      </w:r>
      <w:r>
        <w:t xml:space="preserve"> </w:t>
      </w:r>
      <w:r w:rsidR="00A22DF9">
        <w:t xml:space="preserve">to understand </w:t>
      </w:r>
      <w:r w:rsidR="00DA4A95">
        <w:t>the evolving nature of the crop production system</w:t>
      </w:r>
      <w:r w:rsidR="00A3662E">
        <w:t xml:space="preserve"> and </w:t>
      </w:r>
      <w:r w:rsidR="00DA4A95">
        <w:t>to assess a hypothesised</w:t>
      </w:r>
      <w:r w:rsidR="00A3662E">
        <w:t xml:space="preserve"> trend towards extensification</w:t>
      </w:r>
      <w:r w:rsidR="00DA4A95">
        <w:t xml:space="preserve"> (expansion through low-input farming)</w:t>
      </w:r>
      <w:r w:rsidR="00A3662E">
        <w:t xml:space="preserve"> during this period of agronomic reorganisation</w:t>
      </w:r>
      <w:r w:rsidR="00A22DF9">
        <w:t>. Th</w:t>
      </w:r>
      <w:r w:rsidR="00A3662E">
        <w:t>e Stafford</w:t>
      </w:r>
      <w:r w:rsidR="00A22DF9">
        <w:t xml:space="preserve"> data </w:t>
      </w:r>
      <w:r w:rsidR="00A3662E">
        <w:t>are</w:t>
      </w:r>
      <w:r w:rsidR="00662D5F">
        <w:t xml:space="preserve"> re-</w:t>
      </w:r>
      <w:r w:rsidR="00A22DF9">
        <w:t xml:space="preserve">analysed </w:t>
      </w:r>
      <w:r w:rsidR="00662D5F">
        <w:t>below</w:t>
      </w:r>
      <w:r w:rsidR="00A22DF9">
        <w:t xml:space="preserve"> using </w:t>
      </w:r>
      <w:proofErr w:type="spellStart"/>
      <w:r w:rsidR="00542BD0">
        <w:t>WeedEco</w:t>
      </w:r>
      <w:proofErr w:type="spellEnd"/>
      <w:r w:rsidR="00A22DF9">
        <w:t xml:space="preserve"> to demonstrate the utility of the </w:t>
      </w:r>
      <w:r w:rsidR="00A3662E">
        <w:t xml:space="preserve">R </w:t>
      </w:r>
      <w:r w:rsidR="00A22DF9">
        <w:t xml:space="preserve">package. </w:t>
      </w:r>
      <w:r w:rsidR="003435E4">
        <w:t>The archaeobotanical samples come from three excavations in the centre of Stafford: St Mary’s Grove, Bath Street and Tipping Street South (Carver 2010, Dodd et al</w:t>
      </w:r>
      <w:r w:rsidR="00D23DBF">
        <w:t>.</w:t>
      </w:r>
      <w:r w:rsidR="003435E4">
        <w:t xml:space="preserve"> 2014, </w:t>
      </w:r>
      <w:proofErr w:type="spellStart"/>
      <w:r w:rsidR="003435E4">
        <w:t>Hamerow</w:t>
      </w:r>
      <w:proofErr w:type="spellEnd"/>
      <w:r w:rsidR="003435E4">
        <w:t xml:space="preserve"> et al</w:t>
      </w:r>
      <w:r w:rsidR="00D23DBF">
        <w:t>.</w:t>
      </w:r>
      <w:r w:rsidR="003435E4">
        <w:t xml:space="preserve"> 2020). </w:t>
      </w:r>
      <w:r w:rsidR="00A22DF9">
        <w:t xml:space="preserve">The </w:t>
      </w:r>
      <w:r w:rsidR="00893A48">
        <w:t>data spans</w:t>
      </w:r>
      <w:r w:rsidR="001D0C4C">
        <w:t xml:space="preserve"> four b</w:t>
      </w:r>
      <w:r w:rsidR="00D4679C">
        <w:t>r</w:t>
      </w:r>
      <w:r w:rsidR="001D0C4C">
        <w:t>oad</w:t>
      </w:r>
      <w:r w:rsidR="00893A48">
        <w:t xml:space="preserve"> phases of occupation from </w:t>
      </w:r>
      <w:r w:rsidR="001D0C4C">
        <w:t xml:space="preserve">the </w:t>
      </w:r>
      <w:commentRangeStart w:id="14"/>
      <w:commentRangeStart w:id="15"/>
      <w:r w:rsidR="001D0C4C" w:rsidRPr="00A3662E">
        <w:rPr>
          <w:highlight w:val="yellow"/>
        </w:rPr>
        <w:t>late 9</w:t>
      </w:r>
      <w:r w:rsidR="001D0C4C" w:rsidRPr="00A3662E">
        <w:rPr>
          <w:highlight w:val="yellow"/>
          <w:vertAlign w:val="superscript"/>
        </w:rPr>
        <w:t>th</w:t>
      </w:r>
      <w:commentRangeEnd w:id="14"/>
      <w:r w:rsidR="004B5421">
        <w:rPr>
          <w:rStyle w:val="CommentReference"/>
        </w:rPr>
        <w:commentReference w:id="14"/>
      </w:r>
      <w:commentRangeEnd w:id="15"/>
      <w:r w:rsidR="005C5246">
        <w:rPr>
          <w:rStyle w:val="CommentReference"/>
        </w:rPr>
        <w:commentReference w:id="15"/>
      </w:r>
      <w:r w:rsidR="001D0C4C">
        <w:t xml:space="preserve"> to 13</w:t>
      </w:r>
      <w:r w:rsidR="001D0C4C" w:rsidRPr="001D0C4C">
        <w:rPr>
          <w:vertAlign w:val="superscript"/>
        </w:rPr>
        <w:t>th</w:t>
      </w:r>
      <w:r w:rsidR="001D0C4C">
        <w:t xml:space="preserve"> centuries</w:t>
      </w:r>
      <w:r w:rsidR="00893A48">
        <w:t xml:space="preserve">. </w:t>
      </w:r>
    </w:p>
    <w:p w14:paraId="357504CA" w14:textId="0AD03E1E" w:rsidR="00A3662E" w:rsidRDefault="00A3662E"/>
    <w:p w14:paraId="71EBBC45" w14:textId="6B05EC67" w:rsidR="00A3662E" w:rsidRDefault="00A3662E">
      <w:r>
        <w:t>A flow diagram of the steps required to take a raw archaeobotanical dataset</w:t>
      </w:r>
      <w:r w:rsidR="00222B62">
        <w:t>,</w:t>
      </w:r>
      <w:r>
        <w:t xml:space="preserve"> conduct discriminant analysis, and then produce plots is shown in </w:t>
      </w:r>
      <w:r w:rsidR="004B5421" w:rsidRPr="004B5421">
        <w:rPr>
          <w:color w:val="000000" w:themeColor="text1"/>
        </w:rPr>
        <w:t>supplementary</w:t>
      </w:r>
      <w:r w:rsidRPr="004B5421">
        <w:rPr>
          <w:color w:val="000000" w:themeColor="text1"/>
        </w:rPr>
        <w:t xml:space="preserve"> file </w:t>
      </w:r>
      <w:r w:rsidR="004B5421">
        <w:t>4</w:t>
      </w:r>
      <w:r>
        <w:t>. Each step required for the Stafford data is described in detail below. However</w:t>
      </w:r>
      <w:r w:rsidR="00336692">
        <w:t>,</w:t>
      </w:r>
      <w:r>
        <w:t xml:space="preserve"> </w:t>
      </w:r>
      <w:r w:rsidR="00336692">
        <w:t xml:space="preserve">it should be </w:t>
      </w:r>
      <w:r>
        <w:t>note</w:t>
      </w:r>
      <w:r w:rsidR="00336692">
        <w:t>d</w:t>
      </w:r>
      <w:r>
        <w:t xml:space="preserve"> that this does not include the use of model 2</w:t>
      </w:r>
      <w:r w:rsidR="00222B62">
        <w:t>,</w:t>
      </w:r>
      <w:r>
        <w:t xml:space="preserve"> due to its </w:t>
      </w:r>
      <w:r w:rsidR="00644425">
        <w:t xml:space="preserve">geographical/environmental </w:t>
      </w:r>
      <w:r>
        <w:t>unsuitab</w:t>
      </w:r>
      <w:r w:rsidR="00336692">
        <w:t>i</w:t>
      </w:r>
      <w:r>
        <w:t>l</w:t>
      </w:r>
      <w:r w:rsidR="00336692">
        <w:t>it</w:t>
      </w:r>
      <w:r w:rsidR="00644425">
        <w:t>y</w:t>
      </w:r>
      <w:r w:rsidR="00336692">
        <w:t xml:space="preserve"> for Stafford</w:t>
      </w:r>
      <w:r w:rsidR="00644425">
        <w:t xml:space="preserve">. </w:t>
      </w:r>
      <w:r w:rsidR="00D601EA">
        <w:t>Furthermore,</w:t>
      </w:r>
      <w:r w:rsidR="00942CD5">
        <w:t xml:space="preserve"> a</w:t>
      </w:r>
      <w:r w:rsidR="00D4679C">
        <w:t>n</w:t>
      </w:r>
      <w:r w:rsidR="00942CD5">
        <w:t xml:space="preserve"> R script containing the </w:t>
      </w:r>
      <w:r w:rsidR="00D601EA">
        <w:t>step-by-step</w:t>
      </w:r>
      <w:r w:rsidR="00942CD5">
        <w:t xml:space="preserve"> processes involved within R to analyse and plot the Stafford data using </w:t>
      </w:r>
      <w:proofErr w:type="spellStart"/>
      <w:r w:rsidR="00542BD0">
        <w:t>WeedEco</w:t>
      </w:r>
      <w:proofErr w:type="spellEnd"/>
      <w:r w:rsidR="00942CD5">
        <w:t xml:space="preserve"> is included in supplementary data. </w:t>
      </w:r>
    </w:p>
    <w:p w14:paraId="7192B111" w14:textId="77777777" w:rsidR="003435E4" w:rsidRDefault="003435E4"/>
    <w:p w14:paraId="6E62E14B" w14:textId="4B857732" w:rsidR="00E85DBF" w:rsidRDefault="00E85DBF">
      <w:r>
        <w:t>The raw archaeobotanical data from Stafford</w:t>
      </w:r>
      <w:r w:rsidR="00E6110C">
        <w:t>, a total of 46 samples,</w:t>
      </w:r>
      <w:r>
        <w:t xml:space="preserve"> was </w:t>
      </w:r>
      <w:r w:rsidR="00336692">
        <w:t>‘</w:t>
      </w:r>
      <w:r>
        <w:t>cleaned</w:t>
      </w:r>
      <w:r w:rsidR="00336692">
        <w:t>’</w:t>
      </w:r>
      <w:r w:rsidR="008D247F">
        <w:t>,</w:t>
      </w:r>
      <w:r w:rsidR="00222B62">
        <w:t xml:space="preserve"> removing</w:t>
      </w:r>
      <w:r w:rsidR="00313479">
        <w:t xml:space="preserve"> any</w:t>
      </w:r>
      <w:r>
        <w:t xml:space="preserve"> crop species or</w:t>
      </w:r>
      <w:r w:rsidR="00E6110C">
        <w:t xml:space="preserve"> non-arable</w:t>
      </w:r>
      <w:r>
        <w:t xml:space="preserve"> taxa. Any </w:t>
      </w:r>
      <w:r w:rsidR="00537796">
        <w:t>tentative</w:t>
      </w:r>
      <w:r>
        <w:t xml:space="preserve"> </w:t>
      </w:r>
      <w:r w:rsidR="00537796">
        <w:t>identification</w:t>
      </w:r>
      <w:r>
        <w:t xml:space="preserve"> – for example c</w:t>
      </w:r>
      <w:r w:rsidR="004F6790">
        <w:t>.</w:t>
      </w:r>
      <w:r>
        <w:t>f.</w:t>
      </w:r>
      <w:r w:rsidR="003435E4">
        <w:t xml:space="preserve"> identifications</w:t>
      </w:r>
      <w:r>
        <w:t xml:space="preserve"> </w:t>
      </w:r>
      <w:r w:rsidR="001D0C4C">
        <w:t xml:space="preserve">– </w:t>
      </w:r>
      <w:r>
        <w:t xml:space="preserve">were either removed or added to </w:t>
      </w:r>
      <w:r w:rsidR="00313479">
        <w:t>positive</w:t>
      </w:r>
      <w:r w:rsidR="00E6110C">
        <w:t>ly</w:t>
      </w:r>
      <w:r>
        <w:t xml:space="preserve"> </w:t>
      </w:r>
      <w:r w:rsidR="00E6110C">
        <w:t>identified tallies</w:t>
      </w:r>
      <w:r>
        <w:t xml:space="preserve"> of that species</w:t>
      </w:r>
      <w:r w:rsidR="00336692">
        <w:t>, as appropriate</w:t>
      </w:r>
      <w:r>
        <w:t xml:space="preserve">. Taxa </w:t>
      </w:r>
      <w:r w:rsidR="00336692">
        <w:t xml:space="preserve">that </w:t>
      </w:r>
      <w:r>
        <w:t xml:space="preserve">could not be identified to species were either excluded or, if thought to be </w:t>
      </w:r>
      <w:r w:rsidR="00E6110C">
        <w:t xml:space="preserve">one </w:t>
      </w:r>
      <w:r>
        <w:t xml:space="preserve">of a small number of species, included as a composite </w:t>
      </w:r>
      <w:r w:rsidR="00336692">
        <w:t>taxon</w:t>
      </w:r>
      <w:r>
        <w:t>, with occurrences summed into one row</w:t>
      </w:r>
      <w:r w:rsidR="001D0C4C">
        <w:t xml:space="preserve"> (Table </w:t>
      </w:r>
      <w:r w:rsidR="004B5421">
        <w:t>2</w:t>
      </w:r>
      <w:r w:rsidR="001D0C4C">
        <w:t>)</w:t>
      </w:r>
      <w:r w:rsidR="00AA2DEB">
        <w:t xml:space="preserve">. </w:t>
      </w:r>
      <w:r>
        <w:t xml:space="preserve"> A column was added </w:t>
      </w:r>
      <w:r w:rsidR="007F240C">
        <w:t xml:space="preserve">to the </w:t>
      </w:r>
      <w:r w:rsidR="00644425">
        <w:t>datasheet</w:t>
      </w:r>
      <w:r w:rsidR="007F240C">
        <w:t xml:space="preserve"> </w:t>
      </w:r>
      <w:r>
        <w:t>which include</w:t>
      </w:r>
      <w:r w:rsidR="00313479">
        <w:t>d</w:t>
      </w:r>
      <w:r>
        <w:t xml:space="preserve"> the species code of </w:t>
      </w:r>
      <w:r w:rsidR="007F240C">
        <w:t>each</w:t>
      </w:r>
      <w:r>
        <w:t xml:space="preserve"> tax</w:t>
      </w:r>
      <w:r w:rsidR="007F240C">
        <w:t>on</w:t>
      </w:r>
      <w:r>
        <w:t xml:space="preserve"> </w:t>
      </w:r>
      <w:r w:rsidR="001D0C4C">
        <w:t xml:space="preserve">obtained from </w:t>
      </w:r>
      <w:r w:rsidR="008D247F">
        <w:t xml:space="preserve">supplementary file </w:t>
      </w:r>
      <w:r w:rsidR="004B5421">
        <w:t>3</w:t>
      </w:r>
      <w:r w:rsidR="00644425">
        <w:t xml:space="preserve"> </w:t>
      </w:r>
      <w:r>
        <w:t>(</w:t>
      </w:r>
      <w:r w:rsidR="001D0C4C" w:rsidRPr="004B5421">
        <w:rPr>
          <w:color w:val="000000" w:themeColor="text1"/>
        </w:rPr>
        <w:t>T</w:t>
      </w:r>
      <w:r w:rsidR="007F240C" w:rsidRPr="004B5421">
        <w:rPr>
          <w:color w:val="000000" w:themeColor="text1"/>
        </w:rPr>
        <w:t xml:space="preserve">able </w:t>
      </w:r>
      <w:r w:rsidR="004B5421" w:rsidRPr="004B5421">
        <w:rPr>
          <w:color w:val="000000" w:themeColor="text1"/>
        </w:rPr>
        <w:t>2</w:t>
      </w:r>
      <w:r w:rsidR="007F240C">
        <w:t xml:space="preserve">, </w:t>
      </w:r>
      <w:r>
        <w:t>column 1</w:t>
      </w:r>
      <w:r w:rsidR="007F240C">
        <w:t>; “</w:t>
      </w:r>
      <w:proofErr w:type="spellStart"/>
      <w:proofErr w:type="gramStart"/>
      <w:r w:rsidR="00313479">
        <w:t>species.code</w:t>
      </w:r>
      <w:proofErr w:type="spellEnd"/>
      <w:proofErr w:type="gramEnd"/>
      <w:r w:rsidR="007F240C">
        <w:t>”</w:t>
      </w:r>
      <w:r>
        <w:t xml:space="preserve">). </w:t>
      </w:r>
      <w:r w:rsidR="001D0C4C">
        <w:t>For</w:t>
      </w:r>
      <w:r>
        <w:t xml:space="preserve"> composite </w:t>
      </w:r>
      <w:r w:rsidR="00336692">
        <w:t>taxa</w:t>
      </w:r>
      <w:r w:rsidR="00D4679C">
        <w:t>,</w:t>
      </w:r>
      <w:r>
        <w:t xml:space="preserve"> a species code was constructed using something unique and memorable.</w:t>
      </w:r>
      <w:r w:rsidR="00313479">
        <w:t xml:space="preserve"> </w:t>
      </w:r>
      <w:r w:rsidR="0006266D">
        <w:t xml:space="preserve">If a species is not in the supplied spreadsheet, this indicates </w:t>
      </w:r>
      <w:r w:rsidR="00222B62">
        <w:t xml:space="preserve">that </w:t>
      </w:r>
      <w:r w:rsidR="0006266D">
        <w:t>full functional trait data is not available for it</w:t>
      </w:r>
      <w:r w:rsidR="00222B62">
        <w:t>: t</w:t>
      </w:r>
      <w:r w:rsidR="0006266D">
        <w:t xml:space="preserve">he species either needs to be removed or functional trait data obtained from elsewhere. </w:t>
      </w:r>
      <w:r w:rsidR="00644425">
        <w:t xml:space="preserve">The only species which did not have trait data, </w:t>
      </w:r>
      <w:proofErr w:type="spellStart"/>
      <w:r w:rsidR="00644425" w:rsidRPr="00644425">
        <w:rPr>
          <w:i/>
          <w:iCs/>
        </w:rPr>
        <w:t>Carex</w:t>
      </w:r>
      <w:proofErr w:type="spellEnd"/>
      <w:r w:rsidR="00644425" w:rsidRPr="00644425">
        <w:rPr>
          <w:i/>
          <w:iCs/>
        </w:rPr>
        <w:t xml:space="preserve"> flava,</w:t>
      </w:r>
      <w:r w:rsidR="00644425">
        <w:t xml:space="preserve"> was</w:t>
      </w:r>
      <w:r w:rsidR="00222B62">
        <w:t xml:space="preserve"> retained</w:t>
      </w:r>
      <w:r w:rsidR="00644425">
        <w:t xml:space="preserve">, as trait data was obtained from an alternative source (see below). </w:t>
      </w:r>
      <w:r w:rsidR="0006266D">
        <w:t>Only archaeobotanical samples which contain at least ten seeds of weed species included in the final cleaned dataset were kept, resulting in a total of 45 samples.</w:t>
      </w:r>
      <w:r w:rsidR="004F6790" w:rsidRPr="004F6790">
        <w:t xml:space="preserve"> </w:t>
      </w:r>
      <w:r w:rsidR="004F6790">
        <w:t xml:space="preserve">The final cleaned dataset is </w:t>
      </w:r>
      <w:r w:rsidR="004F6790" w:rsidRPr="007F5598">
        <w:t xml:space="preserve">shown in </w:t>
      </w:r>
      <w:r w:rsidR="004F6790" w:rsidRPr="004B5421">
        <w:rPr>
          <w:color w:val="000000" w:themeColor="text1"/>
        </w:rPr>
        <w:t xml:space="preserve">supplementary data </w:t>
      </w:r>
      <w:r w:rsidR="004B5421" w:rsidRPr="004B5421">
        <w:rPr>
          <w:color w:val="000000" w:themeColor="text1"/>
        </w:rPr>
        <w:t>5</w:t>
      </w:r>
      <w:r w:rsidR="004F6790" w:rsidRPr="007F5598">
        <w:t>.</w:t>
      </w:r>
      <w:r w:rsidR="004B3881">
        <w:t xml:space="preserve"> </w:t>
      </w:r>
    </w:p>
    <w:p w14:paraId="08C031CE" w14:textId="77777777" w:rsidR="00313479" w:rsidRDefault="00313479"/>
    <w:p w14:paraId="27991C1C" w14:textId="6A235A47" w:rsidR="00313479" w:rsidRPr="001D0C4C" w:rsidRDefault="00313479">
      <w:pPr>
        <w:rPr>
          <w:sz w:val="20"/>
          <w:szCs w:val="20"/>
        </w:rPr>
      </w:pPr>
      <w:r w:rsidRPr="001D0C4C">
        <w:rPr>
          <w:sz w:val="20"/>
          <w:szCs w:val="20"/>
        </w:rPr>
        <w:t xml:space="preserve">Table </w:t>
      </w:r>
      <w:r w:rsidR="004B5421">
        <w:rPr>
          <w:sz w:val="20"/>
          <w:szCs w:val="20"/>
        </w:rPr>
        <w:t>2</w:t>
      </w:r>
      <w:r w:rsidRPr="001D0C4C">
        <w:rPr>
          <w:sz w:val="20"/>
          <w:szCs w:val="20"/>
        </w:rPr>
        <w:t xml:space="preserve"> The format of the raw dataset from Stafford showing the first 8 samples</w:t>
      </w:r>
      <w:r w:rsidR="004A0C73" w:rsidRPr="001D0C4C">
        <w:rPr>
          <w:sz w:val="20"/>
          <w:szCs w:val="20"/>
        </w:rPr>
        <w:t xml:space="preserve"> and first 12 taxa</w:t>
      </w:r>
      <w:r w:rsidRPr="001D0C4C">
        <w:rPr>
          <w:sz w:val="20"/>
          <w:szCs w:val="20"/>
        </w:rPr>
        <w:t xml:space="preserve">. Full dataset in supplementary data. </w:t>
      </w:r>
      <w:r w:rsidR="001D0C4C" w:rsidRPr="001D0C4C">
        <w:rPr>
          <w:sz w:val="20"/>
          <w:szCs w:val="20"/>
        </w:rPr>
        <w:t xml:space="preserve"> The rows in bold are composite species and the first column shows the species codes for each tax</w:t>
      </w:r>
      <w:r w:rsidR="0006266D">
        <w:rPr>
          <w:sz w:val="20"/>
          <w:szCs w:val="20"/>
        </w:rPr>
        <w:t>on</w:t>
      </w:r>
      <w:r w:rsidR="001D0C4C" w:rsidRPr="001D0C4C">
        <w:rPr>
          <w:sz w:val="20"/>
          <w:szCs w:val="20"/>
        </w:rPr>
        <w:t xml:space="preserve"> obtained from X. </w:t>
      </w:r>
    </w:p>
    <w:tbl>
      <w:tblPr>
        <w:tblStyle w:val="GridTable1Light"/>
        <w:tblW w:w="9016" w:type="dxa"/>
        <w:tblLayout w:type="fixed"/>
        <w:tblLook w:val="04A0" w:firstRow="1" w:lastRow="0" w:firstColumn="1" w:lastColumn="0" w:noHBand="0" w:noVBand="1"/>
        <w:tblPrChange w:id="16" w:author="Elizabeth Stroud" w:date="2023-01-10T14:24:00Z">
          <w:tblPr>
            <w:tblStyle w:val="GridTable1Light"/>
            <w:tblW w:w="9016" w:type="dxa"/>
            <w:tblLook w:val="04A0" w:firstRow="1" w:lastRow="0" w:firstColumn="1" w:lastColumn="0" w:noHBand="0" w:noVBand="1"/>
          </w:tblPr>
        </w:tblPrChange>
      </w:tblPr>
      <w:tblGrid>
        <w:gridCol w:w="948"/>
        <w:gridCol w:w="1579"/>
        <w:gridCol w:w="811"/>
        <w:gridCol w:w="811"/>
        <w:gridCol w:w="811"/>
        <w:gridCol w:w="811"/>
        <w:gridCol w:w="811"/>
        <w:gridCol w:w="811"/>
        <w:gridCol w:w="811"/>
        <w:gridCol w:w="812"/>
        <w:tblGridChange w:id="17">
          <w:tblGrid>
            <w:gridCol w:w="948"/>
            <w:gridCol w:w="1579"/>
            <w:gridCol w:w="1731"/>
            <w:gridCol w:w="1095"/>
            <w:gridCol w:w="475"/>
            <w:gridCol w:w="638"/>
            <w:gridCol w:w="962"/>
            <w:gridCol w:w="475"/>
            <w:gridCol w:w="475"/>
            <w:gridCol w:w="638"/>
          </w:tblGrid>
        </w:tblGridChange>
      </w:tblGrid>
      <w:tr w:rsidR="00662A90" w:rsidRPr="00313479" w14:paraId="4D7EA2F6" w14:textId="77777777" w:rsidTr="00662A90">
        <w:trPr>
          <w:cnfStyle w:val="100000000000" w:firstRow="1" w:lastRow="0" w:firstColumn="0" w:lastColumn="0" w:oddVBand="0" w:evenVBand="0" w:oddHBand="0" w:evenHBand="0" w:firstRowFirstColumn="0" w:firstRowLastColumn="0" w:lastRowFirstColumn="0" w:lastRowLastColumn="0"/>
          <w:trHeight w:val="252"/>
          <w:trPrChange w:id="18"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9" w:author="Elizabeth Stroud" w:date="2023-01-10T14:24:00Z">
              <w:tcPr>
                <w:tcW w:w="981" w:type="dxa"/>
                <w:noWrap/>
                <w:hideMark/>
              </w:tcPr>
            </w:tcPrChange>
          </w:tcPr>
          <w:p w14:paraId="1EC4C18B" w14:textId="77777777" w:rsidR="00313479" w:rsidRPr="001D0C4C" w:rsidRDefault="00313479" w:rsidP="00313479">
            <w:pPr>
              <w:cnfStyle w:val="101000000000" w:firstRow="1" w:lastRow="0" w:firstColumn="1" w:lastColumn="0" w:oddVBand="0" w:evenVBand="0" w:oddHBand="0" w:evenHBand="0" w:firstRowFirstColumn="0" w:firstRowLastColumn="0" w:lastRowFirstColumn="0" w:lastRowLastColumn="0"/>
              <w:rPr>
                <w:rFonts w:ascii="Arial Narrow" w:eastAsia="Times New Roman" w:hAnsi="Arial Narrow" w:cs="Arial"/>
                <w:color w:val="FF0000"/>
                <w:sz w:val="20"/>
                <w:szCs w:val="20"/>
                <w:lang w:eastAsia="en-GB"/>
              </w:rPr>
            </w:pPr>
            <w:proofErr w:type="spellStart"/>
            <w:proofErr w:type="gramStart"/>
            <w:r w:rsidRPr="001D0C4C">
              <w:rPr>
                <w:rFonts w:ascii="Arial Narrow" w:eastAsia="Times New Roman" w:hAnsi="Arial Narrow" w:cs="Arial"/>
                <w:color w:val="FF0000"/>
                <w:sz w:val="20"/>
                <w:szCs w:val="20"/>
                <w:lang w:eastAsia="en-GB"/>
              </w:rPr>
              <w:t>species.code</w:t>
            </w:r>
            <w:proofErr w:type="spellEnd"/>
            <w:proofErr w:type="gramEnd"/>
          </w:p>
        </w:tc>
        <w:tc>
          <w:tcPr>
            <w:tcW w:w="1579" w:type="dxa"/>
            <w:noWrap/>
            <w:hideMark/>
            <w:tcPrChange w:id="20" w:author="Elizabeth Stroud" w:date="2023-01-10T14:24:00Z">
              <w:tcPr>
                <w:tcW w:w="2133" w:type="dxa"/>
                <w:noWrap/>
                <w:hideMark/>
              </w:tcPr>
            </w:tcPrChange>
          </w:tcPr>
          <w:p w14:paraId="7D41B11B"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Species</w:t>
            </w:r>
          </w:p>
        </w:tc>
        <w:tc>
          <w:tcPr>
            <w:tcW w:w="811" w:type="dxa"/>
            <w:noWrap/>
            <w:hideMark/>
            <w:tcPrChange w:id="21" w:author="Elizabeth Stroud" w:date="2023-01-10T14:24:00Z">
              <w:tcPr>
                <w:tcW w:w="689" w:type="dxa"/>
                <w:noWrap/>
                <w:hideMark/>
              </w:tcPr>
            </w:tcPrChange>
          </w:tcPr>
          <w:p w14:paraId="5C34612D"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2228</w:t>
            </w:r>
          </w:p>
        </w:tc>
        <w:tc>
          <w:tcPr>
            <w:tcW w:w="811" w:type="dxa"/>
            <w:noWrap/>
            <w:hideMark/>
            <w:tcPrChange w:id="22" w:author="Elizabeth Stroud" w:date="2023-01-10T14:24:00Z">
              <w:tcPr>
                <w:tcW w:w="1452" w:type="dxa"/>
                <w:noWrap/>
                <w:hideMark/>
              </w:tcPr>
            </w:tcPrChange>
          </w:tcPr>
          <w:p w14:paraId="6080EBAA"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2323</w:t>
            </w:r>
          </w:p>
        </w:tc>
        <w:tc>
          <w:tcPr>
            <w:tcW w:w="811" w:type="dxa"/>
            <w:noWrap/>
            <w:hideMark/>
            <w:tcPrChange w:id="23" w:author="Elizabeth Stroud" w:date="2023-01-10T14:24:00Z">
              <w:tcPr>
                <w:tcW w:w="486" w:type="dxa"/>
                <w:noWrap/>
                <w:hideMark/>
              </w:tcPr>
            </w:tcPrChange>
          </w:tcPr>
          <w:p w14:paraId="4CDDBD50"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2223</w:t>
            </w:r>
          </w:p>
        </w:tc>
        <w:tc>
          <w:tcPr>
            <w:tcW w:w="811" w:type="dxa"/>
            <w:noWrap/>
            <w:hideMark/>
            <w:tcPrChange w:id="24" w:author="Elizabeth Stroud" w:date="2023-01-10T14:24:00Z">
              <w:tcPr>
                <w:tcW w:w="655" w:type="dxa"/>
                <w:noWrap/>
                <w:hideMark/>
              </w:tcPr>
            </w:tcPrChange>
          </w:tcPr>
          <w:p w14:paraId="71B476C2"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(1071A)</w:t>
            </w:r>
          </w:p>
        </w:tc>
        <w:tc>
          <w:tcPr>
            <w:tcW w:w="811" w:type="dxa"/>
            <w:noWrap/>
            <w:hideMark/>
            <w:tcPrChange w:id="25" w:author="Elizabeth Stroud" w:date="2023-01-10T14:24:00Z">
              <w:tcPr>
                <w:tcW w:w="993" w:type="dxa"/>
                <w:noWrap/>
                <w:hideMark/>
              </w:tcPr>
            </w:tcPrChange>
          </w:tcPr>
          <w:p w14:paraId="333CE25E"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2136</w:t>
            </w:r>
          </w:p>
        </w:tc>
        <w:tc>
          <w:tcPr>
            <w:tcW w:w="811" w:type="dxa"/>
            <w:noWrap/>
            <w:hideMark/>
            <w:tcPrChange w:id="26" w:author="Elizabeth Stroud" w:date="2023-01-10T14:24:00Z">
              <w:tcPr>
                <w:tcW w:w="486" w:type="dxa"/>
                <w:noWrap/>
                <w:hideMark/>
              </w:tcPr>
            </w:tcPrChange>
          </w:tcPr>
          <w:p w14:paraId="41C50D96"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1682</w:t>
            </w:r>
          </w:p>
        </w:tc>
        <w:tc>
          <w:tcPr>
            <w:tcW w:w="811" w:type="dxa"/>
            <w:noWrap/>
            <w:hideMark/>
            <w:tcPrChange w:id="27" w:author="Elizabeth Stroud" w:date="2023-01-10T14:24:00Z">
              <w:tcPr>
                <w:tcW w:w="486" w:type="dxa"/>
                <w:noWrap/>
                <w:hideMark/>
              </w:tcPr>
            </w:tcPrChange>
          </w:tcPr>
          <w:p w14:paraId="3FA6FA60" w14:textId="77777777" w:rsidR="00313479" w:rsidRPr="001D0C4C" w:rsidRDefault="00313479" w:rsidP="00313479">
            <w:pPr>
              <w:jc w:val="right"/>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2222</w:t>
            </w:r>
          </w:p>
        </w:tc>
        <w:tc>
          <w:tcPr>
            <w:tcW w:w="812" w:type="dxa"/>
            <w:noWrap/>
            <w:hideMark/>
            <w:tcPrChange w:id="28" w:author="Elizabeth Stroud" w:date="2023-01-10T14:24:00Z">
              <w:tcPr>
                <w:tcW w:w="655" w:type="dxa"/>
                <w:noWrap/>
                <w:hideMark/>
              </w:tcPr>
            </w:tcPrChange>
          </w:tcPr>
          <w:p w14:paraId="03E00846" w14:textId="77777777" w:rsidR="00313479" w:rsidRPr="001D0C4C" w:rsidRDefault="00313479" w:rsidP="00313479">
            <w:pP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1D0C4C">
              <w:rPr>
                <w:rFonts w:ascii="Arial Narrow" w:eastAsia="Times New Roman" w:hAnsi="Arial Narrow" w:cs="Arial"/>
                <w:color w:val="000000"/>
                <w:sz w:val="20"/>
                <w:szCs w:val="20"/>
                <w:lang w:eastAsia="en-GB"/>
              </w:rPr>
              <w:t>068/076</w:t>
            </w:r>
          </w:p>
        </w:tc>
      </w:tr>
      <w:tr w:rsidR="00662A90" w:rsidRPr="00313479" w14:paraId="58692D19" w14:textId="77777777" w:rsidTr="00662A90">
        <w:trPr>
          <w:trHeight w:val="252"/>
          <w:trPrChange w:id="29"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30" w:author="Elizabeth Stroud" w:date="2023-01-10T14:24:00Z">
              <w:tcPr>
                <w:tcW w:w="981" w:type="dxa"/>
                <w:noWrap/>
                <w:hideMark/>
              </w:tcPr>
            </w:tcPrChange>
          </w:tcPr>
          <w:p w14:paraId="0E3E8BBD"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agrogit</w:t>
            </w:r>
            <w:proofErr w:type="spellEnd"/>
          </w:p>
        </w:tc>
        <w:tc>
          <w:tcPr>
            <w:tcW w:w="1579" w:type="dxa"/>
            <w:noWrap/>
            <w:hideMark/>
            <w:tcPrChange w:id="31" w:author="Elizabeth Stroud" w:date="2023-01-10T14:24:00Z">
              <w:tcPr>
                <w:tcW w:w="2133" w:type="dxa"/>
                <w:noWrap/>
                <w:hideMark/>
              </w:tcPr>
            </w:tcPrChange>
          </w:tcPr>
          <w:p w14:paraId="1083995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Agrostemma githago</w:t>
            </w:r>
          </w:p>
        </w:tc>
        <w:tc>
          <w:tcPr>
            <w:tcW w:w="811" w:type="dxa"/>
            <w:noWrap/>
            <w:hideMark/>
            <w:tcPrChange w:id="32" w:author="Elizabeth Stroud" w:date="2023-01-10T14:24:00Z">
              <w:tcPr>
                <w:tcW w:w="689" w:type="dxa"/>
                <w:noWrap/>
                <w:hideMark/>
              </w:tcPr>
            </w:tcPrChange>
          </w:tcPr>
          <w:p w14:paraId="239F7E79" w14:textId="597F387C" w:rsidR="00313479" w:rsidRPr="00313479"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commentRangeStart w:id="33"/>
            <w:commentRangeStart w:id="34"/>
            <w:r w:rsidRPr="00313479">
              <w:rPr>
                <w:rFonts w:ascii="Arial Narrow" w:eastAsia="Times New Roman" w:hAnsi="Arial Narrow" w:cs="Arial"/>
                <w:color w:val="000000"/>
                <w:sz w:val="20"/>
                <w:szCs w:val="20"/>
                <w:lang w:eastAsia="en-GB"/>
              </w:rPr>
              <w:t>115.</w:t>
            </w:r>
            <w:r w:rsidR="00B0781A">
              <w:rPr>
                <w:rFonts w:ascii="Arial Narrow" w:eastAsia="Times New Roman" w:hAnsi="Arial Narrow" w:cs="Arial"/>
                <w:color w:val="000000"/>
                <w:sz w:val="20"/>
                <w:szCs w:val="20"/>
                <w:lang w:eastAsia="en-GB"/>
              </w:rPr>
              <w:t>4</w:t>
            </w:r>
            <w:commentRangeEnd w:id="33"/>
            <w:r w:rsidR="00B20AFD">
              <w:rPr>
                <w:rStyle w:val="CommentReference"/>
              </w:rPr>
              <w:commentReference w:id="33"/>
            </w:r>
            <w:commentRangeEnd w:id="34"/>
            <w:r w:rsidR="00542BD0">
              <w:rPr>
                <w:rStyle w:val="CommentReference"/>
              </w:rPr>
              <w:commentReference w:id="34"/>
            </w:r>
          </w:p>
        </w:tc>
        <w:tc>
          <w:tcPr>
            <w:tcW w:w="811" w:type="dxa"/>
            <w:noWrap/>
            <w:hideMark/>
            <w:tcPrChange w:id="35" w:author="Elizabeth Stroud" w:date="2023-01-10T14:24:00Z">
              <w:tcPr>
                <w:tcW w:w="1452" w:type="dxa"/>
                <w:noWrap/>
                <w:hideMark/>
              </w:tcPr>
            </w:tcPrChange>
          </w:tcPr>
          <w:p w14:paraId="38C39AD6"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144</w:t>
            </w:r>
          </w:p>
        </w:tc>
        <w:tc>
          <w:tcPr>
            <w:tcW w:w="811" w:type="dxa"/>
            <w:noWrap/>
            <w:hideMark/>
            <w:tcPrChange w:id="36" w:author="Elizabeth Stroud" w:date="2023-01-10T14:24:00Z">
              <w:tcPr>
                <w:tcW w:w="486" w:type="dxa"/>
                <w:noWrap/>
                <w:hideMark/>
              </w:tcPr>
            </w:tcPrChange>
          </w:tcPr>
          <w:p w14:paraId="4317C40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50</w:t>
            </w:r>
          </w:p>
        </w:tc>
        <w:tc>
          <w:tcPr>
            <w:tcW w:w="811" w:type="dxa"/>
            <w:noWrap/>
            <w:hideMark/>
            <w:tcPrChange w:id="37" w:author="Elizabeth Stroud" w:date="2023-01-10T14:24:00Z">
              <w:tcPr>
                <w:tcW w:w="655" w:type="dxa"/>
                <w:noWrap/>
                <w:hideMark/>
              </w:tcPr>
            </w:tcPrChange>
          </w:tcPr>
          <w:p w14:paraId="01C83AE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450</w:t>
            </w:r>
          </w:p>
        </w:tc>
        <w:tc>
          <w:tcPr>
            <w:tcW w:w="811" w:type="dxa"/>
            <w:noWrap/>
            <w:hideMark/>
            <w:tcPrChange w:id="38" w:author="Elizabeth Stroud" w:date="2023-01-10T14:24:00Z">
              <w:tcPr>
                <w:tcW w:w="993" w:type="dxa"/>
                <w:noWrap/>
                <w:hideMark/>
              </w:tcPr>
            </w:tcPrChange>
          </w:tcPr>
          <w:p w14:paraId="79887B25" w14:textId="5C51C30A"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23.</w:t>
            </w:r>
            <w:r w:rsidR="00B0781A">
              <w:rPr>
                <w:rFonts w:ascii="Arial Narrow" w:eastAsia="Times New Roman" w:hAnsi="Arial Narrow" w:cs="Arial"/>
                <w:color w:val="000000"/>
                <w:sz w:val="20"/>
                <w:szCs w:val="20"/>
                <w:lang w:eastAsia="en-GB"/>
              </w:rPr>
              <w:t>1</w:t>
            </w:r>
          </w:p>
        </w:tc>
        <w:tc>
          <w:tcPr>
            <w:tcW w:w="811" w:type="dxa"/>
            <w:noWrap/>
            <w:hideMark/>
            <w:tcPrChange w:id="39" w:author="Elizabeth Stroud" w:date="2023-01-10T14:24:00Z">
              <w:tcPr>
                <w:tcW w:w="486" w:type="dxa"/>
                <w:noWrap/>
                <w:hideMark/>
              </w:tcPr>
            </w:tcPrChange>
          </w:tcPr>
          <w:p w14:paraId="03E92260"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12</w:t>
            </w:r>
          </w:p>
        </w:tc>
        <w:tc>
          <w:tcPr>
            <w:tcW w:w="811" w:type="dxa"/>
            <w:noWrap/>
            <w:hideMark/>
            <w:tcPrChange w:id="40" w:author="Elizabeth Stroud" w:date="2023-01-10T14:24:00Z">
              <w:tcPr>
                <w:tcW w:w="486" w:type="dxa"/>
                <w:noWrap/>
                <w:hideMark/>
              </w:tcPr>
            </w:tcPrChange>
          </w:tcPr>
          <w:p w14:paraId="21D85E8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12</w:t>
            </w:r>
          </w:p>
        </w:tc>
        <w:tc>
          <w:tcPr>
            <w:tcW w:w="812" w:type="dxa"/>
            <w:noWrap/>
            <w:hideMark/>
            <w:tcPrChange w:id="41" w:author="Elizabeth Stroud" w:date="2023-01-10T14:24:00Z">
              <w:tcPr>
                <w:tcW w:w="655" w:type="dxa"/>
                <w:noWrap/>
                <w:hideMark/>
              </w:tcPr>
            </w:tcPrChange>
          </w:tcPr>
          <w:p w14:paraId="04AEDD27"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100</w:t>
            </w:r>
          </w:p>
        </w:tc>
      </w:tr>
      <w:tr w:rsidR="00662A90" w:rsidRPr="00313479" w14:paraId="4D3A9A79" w14:textId="77777777" w:rsidTr="00662A90">
        <w:trPr>
          <w:trHeight w:val="252"/>
          <w:trPrChange w:id="42"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43" w:author="Elizabeth Stroud" w:date="2023-01-10T14:24:00Z">
              <w:tcPr>
                <w:tcW w:w="981" w:type="dxa"/>
                <w:noWrap/>
                <w:hideMark/>
              </w:tcPr>
            </w:tcPrChange>
          </w:tcPr>
          <w:p w14:paraId="55F4045A"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anetgra</w:t>
            </w:r>
            <w:proofErr w:type="spellEnd"/>
          </w:p>
        </w:tc>
        <w:tc>
          <w:tcPr>
            <w:tcW w:w="1579" w:type="dxa"/>
            <w:noWrap/>
            <w:hideMark/>
            <w:tcPrChange w:id="44" w:author="Elizabeth Stroud" w:date="2023-01-10T14:24:00Z">
              <w:tcPr>
                <w:tcW w:w="2133" w:type="dxa"/>
                <w:noWrap/>
                <w:hideMark/>
              </w:tcPr>
            </w:tcPrChange>
          </w:tcPr>
          <w:p w14:paraId="0D57DC9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Anethum graveolens</w:t>
            </w:r>
          </w:p>
        </w:tc>
        <w:tc>
          <w:tcPr>
            <w:tcW w:w="811" w:type="dxa"/>
            <w:noWrap/>
            <w:hideMark/>
            <w:tcPrChange w:id="45" w:author="Elizabeth Stroud" w:date="2023-01-10T14:24:00Z">
              <w:tcPr>
                <w:tcW w:w="689" w:type="dxa"/>
                <w:noWrap/>
                <w:hideMark/>
              </w:tcPr>
            </w:tcPrChange>
          </w:tcPr>
          <w:p w14:paraId="7EB67C4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46" w:author="Elizabeth Stroud" w:date="2023-01-10T14:24:00Z">
              <w:tcPr>
                <w:tcW w:w="1452" w:type="dxa"/>
                <w:noWrap/>
                <w:hideMark/>
              </w:tcPr>
            </w:tcPrChange>
          </w:tcPr>
          <w:p w14:paraId="39CA6717"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47" w:author="Elizabeth Stroud" w:date="2023-01-10T14:24:00Z">
              <w:tcPr>
                <w:tcW w:w="486" w:type="dxa"/>
                <w:noWrap/>
                <w:hideMark/>
              </w:tcPr>
            </w:tcPrChange>
          </w:tcPr>
          <w:p w14:paraId="24E1B94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48" w:author="Elizabeth Stroud" w:date="2023-01-10T14:24:00Z">
              <w:tcPr>
                <w:tcW w:w="655" w:type="dxa"/>
                <w:noWrap/>
                <w:hideMark/>
              </w:tcPr>
            </w:tcPrChange>
          </w:tcPr>
          <w:p w14:paraId="028E473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49" w:author="Elizabeth Stroud" w:date="2023-01-10T14:24:00Z">
              <w:tcPr>
                <w:tcW w:w="993" w:type="dxa"/>
                <w:noWrap/>
                <w:hideMark/>
              </w:tcPr>
            </w:tcPrChange>
          </w:tcPr>
          <w:p w14:paraId="274EE21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50" w:author="Elizabeth Stroud" w:date="2023-01-10T14:24:00Z">
              <w:tcPr>
                <w:tcW w:w="486" w:type="dxa"/>
                <w:noWrap/>
                <w:hideMark/>
              </w:tcPr>
            </w:tcPrChange>
          </w:tcPr>
          <w:p w14:paraId="1843A542"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w:t>
            </w:r>
          </w:p>
        </w:tc>
        <w:tc>
          <w:tcPr>
            <w:tcW w:w="811" w:type="dxa"/>
            <w:noWrap/>
            <w:hideMark/>
            <w:tcPrChange w:id="51" w:author="Elizabeth Stroud" w:date="2023-01-10T14:24:00Z">
              <w:tcPr>
                <w:tcW w:w="486" w:type="dxa"/>
                <w:noWrap/>
                <w:hideMark/>
              </w:tcPr>
            </w:tcPrChange>
          </w:tcPr>
          <w:p w14:paraId="7627A1DA"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2" w:type="dxa"/>
            <w:noWrap/>
            <w:hideMark/>
            <w:tcPrChange w:id="52" w:author="Elizabeth Stroud" w:date="2023-01-10T14:24:00Z">
              <w:tcPr>
                <w:tcW w:w="655" w:type="dxa"/>
                <w:noWrap/>
                <w:hideMark/>
              </w:tcPr>
            </w:tcPrChange>
          </w:tcPr>
          <w:p w14:paraId="69790FF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3818A7D4" w14:textId="77777777" w:rsidTr="00662A90">
        <w:trPr>
          <w:trHeight w:val="252"/>
          <w:trPrChange w:id="53"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54" w:author="Elizabeth Stroud" w:date="2023-01-10T14:24:00Z">
              <w:tcPr>
                <w:tcW w:w="981" w:type="dxa"/>
                <w:noWrap/>
                <w:hideMark/>
              </w:tcPr>
            </w:tcPrChange>
          </w:tcPr>
          <w:p w14:paraId="5C44FD61"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anthcot</w:t>
            </w:r>
            <w:proofErr w:type="spellEnd"/>
          </w:p>
        </w:tc>
        <w:tc>
          <w:tcPr>
            <w:tcW w:w="1579" w:type="dxa"/>
            <w:noWrap/>
            <w:hideMark/>
            <w:tcPrChange w:id="55" w:author="Elizabeth Stroud" w:date="2023-01-10T14:24:00Z">
              <w:tcPr>
                <w:tcW w:w="2133" w:type="dxa"/>
                <w:noWrap/>
                <w:hideMark/>
              </w:tcPr>
            </w:tcPrChange>
          </w:tcPr>
          <w:p w14:paraId="5DB961E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Anthemis </w:t>
            </w:r>
            <w:proofErr w:type="spellStart"/>
            <w:r w:rsidRPr="00313479">
              <w:rPr>
                <w:rFonts w:ascii="Arial Narrow" w:eastAsia="Times New Roman" w:hAnsi="Arial Narrow" w:cs="Arial"/>
                <w:color w:val="000000"/>
                <w:sz w:val="20"/>
                <w:szCs w:val="20"/>
                <w:lang w:eastAsia="en-GB"/>
              </w:rPr>
              <w:t>cotula</w:t>
            </w:r>
            <w:proofErr w:type="spellEnd"/>
          </w:p>
        </w:tc>
        <w:tc>
          <w:tcPr>
            <w:tcW w:w="811" w:type="dxa"/>
            <w:noWrap/>
            <w:hideMark/>
            <w:tcPrChange w:id="56" w:author="Elizabeth Stroud" w:date="2023-01-10T14:24:00Z">
              <w:tcPr>
                <w:tcW w:w="689" w:type="dxa"/>
                <w:noWrap/>
                <w:hideMark/>
              </w:tcPr>
            </w:tcPrChange>
          </w:tcPr>
          <w:p w14:paraId="2BECE74E" w14:textId="22107C3C" w:rsidR="00313479" w:rsidRPr="00313479"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9092.3</w:t>
            </w:r>
          </w:p>
        </w:tc>
        <w:tc>
          <w:tcPr>
            <w:tcW w:w="811" w:type="dxa"/>
            <w:noWrap/>
            <w:hideMark/>
            <w:tcPrChange w:id="57" w:author="Elizabeth Stroud" w:date="2023-01-10T14:24:00Z">
              <w:tcPr>
                <w:tcW w:w="1452" w:type="dxa"/>
                <w:noWrap/>
                <w:hideMark/>
              </w:tcPr>
            </w:tcPrChange>
          </w:tcPr>
          <w:p w14:paraId="3A726AC3"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1456</w:t>
            </w:r>
          </w:p>
        </w:tc>
        <w:tc>
          <w:tcPr>
            <w:tcW w:w="811" w:type="dxa"/>
            <w:noWrap/>
            <w:hideMark/>
            <w:tcPrChange w:id="58" w:author="Elizabeth Stroud" w:date="2023-01-10T14:24:00Z">
              <w:tcPr>
                <w:tcW w:w="486" w:type="dxa"/>
                <w:noWrap/>
                <w:hideMark/>
              </w:tcPr>
            </w:tcPrChange>
          </w:tcPr>
          <w:p w14:paraId="527682FF"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5430</w:t>
            </w:r>
          </w:p>
        </w:tc>
        <w:tc>
          <w:tcPr>
            <w:tcW w:w="811" w:type="dxa"/>
            <w:noWrap/>
            <w:hideMark/>
            <w:tcPrChange w:id="59" w:author="Elizabeth Stroud" w:date="2023-01-10T14:24:00Z">
              <w:tcPr>
                <w:tcW w:w="655" w:type="dxa"/>
                <w:noWrap/>
                <w:hideMark/>
              </w:tcPr>
            </w:tcPrChange>
          </w:tcPr>
          <w:p w14:paraId="278C476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2000</w:t>
            </w:r>
          </w:p>
        </w:tc>
        <w:tc>
          <w:tcPr>
            <w:tcW w:w="811" w:type="dxa"/>
            <w:noWrap/>
            <w:hideMark/>
            <w:tcPrChange w:id="60" w:author="Elizabeth Stroud" w:date="2023-01-10T14:24:00Z">
              <w:tcPr>
                <w:tcW w:w="993" w:type="dxa"/>
                <w:noWrap/>
                <w:hideMark/>
              </w:tcPr>
            </w:tcPrChange>
          </w:tcPr>
          <w:p w14:paraId="4B9C214B" w14:textId="6D7ACD9B"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3630.</w:t>
            </w:r>
            <w:r w:rsidR="00B0781A">
              <w:rPr>
                <w:rFonts w:ascii="Arial Narrow" w:eastAsia="Times New Roman" w:hAnsi="Arial Narrow" w:cs="Arial"/>
                <w:color w:val="000000"/>
                <w:sz w:val="20"/>
                <w:szCs w:val="20"/>
                <w:lang w:eastAsia="en-GB"/>
              </w:rPr>
              <w:t>8</w:t>
            </w:r>
          </w:p>
        </w:tc>
        <w:tc>
          <w:tcPr>
            <w:tcW w:w="811" w:type="dxa"/>
            <w:noWrap/>
            <w:hideMark/>
            <w:tcPrChange w:id="61" w:author="Elizabeth Stroud" w:date="2023-01-10T14:24:00Z">
              <w:tcPr>
                <w:tcW w:w="486" w:type="dxa"/>
                <w:noWrap/>
                <w:hideMark/>
              </w:tcPr>
            </w:tcPrChange>
          </w:tcPr>
          <w:p w14:paraId="3FB6232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2065</w:t>
            </w:r>
          </w:p>
        </w:tc>
        <w:tc>
          <w:tcPr>
            <w:tcW w:w="811" w:type="dxa"/>
            <w:noWrap/>
            <w:hideMark/>
            <w:tcPrChange w:id="62" w:author="Elizabeth Stroud" w:date="2023-01-10T14:24:00Z">
              <w:tcPr>
                <w:tcW w:w="486" w:type="dxa"/>
                <w:noWrap/>
                <w:hideMark/>
              </w:tcPr>
            </w:tcPrChange>
          </w:tcPr>
          <w:p w14:paraId="496F27A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2268</w:t>
            </w:r>
          </w:p>
        </w:tc>
        <w:tc>
          <w:tcPr>
            <w:tcW w:w="812" w:type="dxa"/>
            <w:noWrap/>
            <w:hideMark/>
            <w:tcPrChange w:id="63" w:author="Elizabeth Stroud" w:date="2023-01-10T14:24:00Z">
              <w:tcPr>
                <w:tcW w:w="655" w:type="dxa"/>
                <w:noWrap/>
                <w:hideMark/>
              </w:tcPr>
            </w:tcPrChange>
          </w:tcPr>
          <w:p w14:paraId="4851B42C"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100</w:t>
            </w:r>
          </w:p>
        </w:tc>
      </w:tr>
      <w:tr w:rsidR="00662A90" w:rsidRPr="00313479" w14:paraId="5418F681" w14:textId="77777777" w:rsidTr="00662A90">
        <w:trPr>
          <w:trHeight w:val="252"/>
          <w:trPrChange w:id="64"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65" w:author="Elizabeth Stroud" w:date="2023-01-10T14:24:00Z">
              <w:tcPr>
                <w:tcW w:w="981" w:type="dxa"/>
                <w:noWrap/>
                <w:hideMark/>
              </w:tcPr>
            </w:tcPrChange>
          </w:tcPr>
          <w:p w14:paraId="24EB3D92"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arrhels</w:t>
            </w:r>
            <w:proofErr w:type="spellEnd"/>
          </w:p>
        </w:tc>
        <w:tc>
          <w:tcPr>
            <w:tcW w:w="1579" w:type="dxa"/>
            <w:noWrap/>
            <w:hideMark/>
            <w:tcPrChange w:id="66" w:author="Elizabeth Stroud" w:date="2023-01-10T14:24:00Z">
              <w:tcPr>
                <w:tcW w:w="2133" w:type="dxa"/>
                <w:noWrap/>
                <w:hideMark/>
              </w:tcPr>
            </w:tcPrChange>
          </w:tcPr>
          <w:p w14:paraId="6FA5C8E7"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Arrhenatherum</w:t>
            </w:r>
            <w:proofErr w:type="spellEnd"/>
            <w:r w:rsidRPr="00313479">
              <w:rPr>
                <w:rFonts w:ascii="Arial Narrow" w:eastAsia="Times New Roman" w:hAnsi="Arial Narrow" w:cs="Arial"/>
                <w:color w:val="000000"/>
                <w:sz w:val="20"/>
                <w:szCs w:val="20"/>
                <w:lang w:eastAsia="en-GB"/>
              </w:rPr>
              <w:t xml:space="preserve"> </w:t>
            </w:r>
            <w:proofErr w:type="spellStart"/>
            <w:r w:rsidRPr="00313479">
              <w:rPr>
                <w:rFonts w:ascii="Arial Narrow" w:eastAsia="Times New Roman" w:hAnsi="Arial Narrow" w:cs="Arial"/>
                <w:color w:val="000000"/>
                <w:sz w:val="20"/>
                <w:szCs w:val="20"/>
                <w:lang w:eastAsia="en-GB"/>
              </w:rPr>
              <w:t>elatius</w:t>
            </w:r>
            <w:proofErr w:type="spellEnd"/>
          </w:p>
        </w:tc>
        <w:tc>
          <w:tcPr>
            <w:tcW w:w="811" w:type="dxa"/>
            <w:noWrap/>
            <w:hideMark/>
            <w:tcPrChange w:id="67" w:author="Elizabeth Stroud" w:date="2023-01-10T14:24:00Z">
              <w:tcPr>
                <w:tcW w:w="689" w:type="dxa"/>
                <w:noWrap/>
                <w:hideMark/>
              </w:tcPr>
            </w:tcPrChange>
          </w:tcPr>
          <w:p w14:paraId="46192EF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68" w:author="Elizabeth Stroud" w:date="2023-01-10T14:24:00Z">
              <w:tcPr>
                <w:tcW w:w="1452" w:type="dxa"/>
                <w:noWrap/>
                <w:hideMark/>
              </w:tcPr>
            </w:tcPrChange>
          </w:tcPr>
          <w:p w14:paraId="4F2BAD0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8</w:t>
            </w:r>
          </w:p>
        </w:tc>
        <w:tc>
          <w:tcPr>
            <w:tcW w:w="811" w:type="dxa"/>
            <w:noWrap/>
            <w:hideMark/>
            <w:tcPrChange w:id="69" w:author="Elizabeth Stroud" w:date="2023-01-10T14:24:00Z">
              <w:tcPr>
                <w:tcW w:w="486" w:type="dxa"/>
                <w:noWrap/>
                <w:hideMark/>
              </w:tcPr>
            </w:tcPrChange>
          </w:tcPr>
          <w:p w14:paraId="599A6DBD"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70" w:author="Elizabeth Stroud" w:date="2023-01-10T14:24:00Z">
              <w:tcPr>
                <w:tcW w:w="655" w:type="dxa"/>
                <w:noWrap/>
                <w:hideMark/>
              </w:tcPr>
            </w:tcPrChange>
          </w:tcPr>
          <w:p w14:paraId="1470D75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71" w:author="Elizabeth Stroud" w:date="2023-01-10T14:24:00Z">
              <w:tcPr>
                <w:tcW w:w="993" w:type="dxa"/>
                <w:noWrap/>
                <w:hideMark/>
              </w:tcPr>
            </w:tcPrChange>
          </w:tcPr>
          <w:p w14:paraId="4801B26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72" w:author="Elizabeth Stroud" w:date="2023-01-10T14:24:00Z">
              <w:tcPr>
                <w:tcW w:w="486" w:type="dxa"/>
                <w:noWrap/>
                <w:hideMark/>
              </w:tcPr>
            </w:tcPrChange>
          </w:tcPr>
          <w:p w14:paraId="0425905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73" w:author="Elizabeth Stroud" w:date="2023-01-10T14:24:00Z">
              <w:tcPr>
                <w:tcW w:w="486" w:type="dxa"/>
                <w:noWrap/>
                <w:hideMark/>
              </w:tcPr>
            </w:tcPrChange>
          </w:tcPr>
          <w:p w14:paraId="301FA75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74" w:author="Elizabeth Stroud" w:date="2023-01-10T14:24:00Z">
              <w:tcPr>
                <w:tcW w:w="655" w:type="dxa"/>
                <w:noWrap/>
                <w:hideMark/>
              </w:tcPr>
            </w:tcPrChange>
          </w:tcPr>
          <w:p w14:paraId="4964460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0CB82D88" w14:textId="77777777" w:rsidTr="00662A90">
        <w:trPr>
          <w:trHeight w:val="252"/>
          <w:trPrChange w:id="75"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76" w:author="Elizabeth Stroud" w:date="2023-01-10T14:24:00Z">
              <w:tcPr>
                <w:tcW w:w="981" w:type="dxa"/>
                <w:noWrap/>
                <w:hideMark/>
              </w:tcPr>
            </w:tcPrChange>
          </w:tcPr>
          <w:p w14:paraId="5CB5A49A" w14:textId="77777777" w:rsidR="00313479" w:rsidRPr="001D0C4C" w:rsidRDefault="00313479" w:rsidP="00313479">
            <w:pPr>
              <w:rPr>
                <w:rFonts w:ascii="Arial Narrow" w:eastAsia="Times New Roman" w:hAnsi="Arial Narrow" w:cs="Arial"/>
                <w:color w:val="000000" w:themeColor="text1"/>
                <w:sz w:val="20"/>
                <w:szCs w:val="20"/>
                <w:lang w:eastAsia="en-GB"/>
              </w:rPr>
            </w:pPr>
            <w:proofErr w:type="spellStart"/>
            <w:r w:rsidRPr="001D0C4C">
              <w:rPr>
                <w:rFonts w:ascii="Arial Narrow" w:eastAsia="Times New Roman" w:hAnsi="Arial Narrow" w:cs="Arial"/>
                <w:color w:val="000000" w:themeColor="text1"/>
                <w:sz w:val="20"/>
                <w:szCs w:val="20"/>
                <w:lang w:eastAsia="en-GB"/>
              </w:rPr>
              <w:t>avenstfa</w:t>
            </w:r>
            <w:proofErr w:type="spellEnd"/>
          </w:p>
        </w:tc>
        <w:tc>
          <w:tcPr>
            <w:tcW w:w="1579" w:type="dxa"/>
            <w:noWrap/>
            <w:hideMark/>
            <w:tcPrChange w:id="77" w:author="Elizabeth Stroud" w:date="2023-01-10T14:24:00Z">
              <w:tcPr>
                <w:tcW w:w="2133" w:type="dxa"/>
                <w:noWrap/>
                <w:hideMark/>
              </w:tcPr>
            </w:tcPrChange>
          </w:tcPr>
          <w:p w14:paraId="3F789DCF"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proofErr w:type="spellStart"/>
            <w:r w:rsidRPr="001D0C4C">
              <w:rPr>
                <w:rFonts w:ascii="Arial Narrow" w:eastAsia="Times New Roman" w:hAnsi="Arial Narrow" w:cs="Arial"/>
                <w:b/>
                <w:bCs/>
                <w:color w:val="000000"/>
                <w:sz w:val="20"/>
                <w:szCs w:val="20"/>
                <w:lang w:eastAsia="en-GB"/>
              </w:rPr>
              <w:t>Avena</w:t>
            </w:r>
            <w:proofErr w:type="spellEnd"/>
            <w:r w:rsidRPr="001D0C4C">
              <w:rPr>
                <w:rFonts w:ascii="Arial Narrow" w:eastAsia="Times New Roman" w:hAnsi="Arial Narrow" w:cs="Arial"/>
                <w:b/>
                <w:bCs/>
                <w:color w:val="000000"/>
                <w:sz w:val="20"/>
                <w:szCs w:val="20"/>
                <w:lang w:eastAsia="en-GB"/>
              </w:rPr>
              <w:t xml:space="preserve"> </w:t>
            </w:r>
            <w:proofErr w:type="spellStart"/>
            <w:r w:rsidRPr="001D0C4C">
              <w:rPr>
                <w:rFonts w:ascii="Arial Narrow" w:eastAsia="Times New Roman" w:hAnsi="Arial Narrow" w:cs="Arial"/>
                <w:b/>
                <w:bCs/>
                <w:color w:val="000000"/>
                <w:sz w:val="20"/>
                <w:szCs w:val="20"/>
                <w:lang w:eastAsia="en-GB"/>
              </w:rPr>
              <w:t>sterilis</w:t>
            </w:r>
            <w:proofErr w:type="spellEnd"/>
            <w:r w:rsidRPr="001D0C4C">
              <w:rPr>
                <w:rFonts w:ascii="Arial Narrow" w:eastAsia="Times New Roman" w:hAnsi="Arial Narrow" w:cs="Arial"/>
                <w:b/>
                <w:bCs/>
                <w:color w:val="000000"/>
                <w:sz w:val="20"/>
                <w:szCs w:val="20"/>
                <w:lang w:eastAsia="en-GB"/>
              </w:rPr>
              <w:t xml:space="preserve"> / </w:t>
            </w:r>
            <w:proofErr w:type="spellStart"/>
            <w:r w:rsidRPr="001D0C4C">
              <w:rPr>
                <w:rFonts w:ascii="Arial Narrow" w:eastAsia="Times New Roman" w:hAnsi="Arial Narrow" w:cs="Arial"/>
                <w:b/>
                <w:bCs/>
                <w:color w:val="000000"/>
                <w:sz w:val="20"/>
                <w:szCs w:val="20"/>
                <w:lang w:eastAsia="en-GB"/>
              </w:rPr>
              <w:t>Avena</w:t>
            </w:r>
            <w:proofErr w:type="spellEnd"/>
            <w:r w:rsidRPr="001D0C4C">
              <w:rPr>
                <w:rFonts w:ascii="Arial Narrow" w:eastAsia="Times New Roman" w:hAnsi="Arial Narrow" w:cs="Arial"/>
                <w:b/>
                <w:bCs/>
                <w:color w:val="000000"/>
                <w:sz w:val="20"/>
                <w:szCs w:val="20"/>
                <w:lang w:eastAsia="en-GB"/>
              </w:rPr>
              <w:t xml:space="preserve"> </w:t>
            </w:r>
            <w:proofErr w:type="spellStart"/>
            <w:r w:rsidRPr="001D0C4C">
              <w:rPr>
                <w:rFonts w:ascii="Arial Narrow" w:eastAsia="Times New Roman" w:hAnsi="Arial Narrow" w:cs="Arial"/>
                <w:b/>
                <w:bCs/>
                <w:color w:val="000000"/>
                <w:sz w:val="20"/>
                <w:szCs w:val="20"/>
                <w:lang w:eastAsia="en-GB"/>
              </w:rPr>
              <w:t>fatua</w:t>
            </w:r>
            <w:proofErr w:type="spellEnd"/>
          </w:p>
        </w:tc>
        <w:tc>
          <w:tcPr>
            <w:tcW w:w="811" w:type="dxa"/>
            <w:noWrap/>
            <w:hideMark/>
            <w:tcPrChange w:id="78" w:author="Elizabeth Stroud" w:date="2023-01-10T14:24:00Z">
              <w:tcPr>
                <w:tcW w:w="689" w:type="dxa"/>
                <w:noWrap/>
                <w:hideMark/>
              </w:tcPr>
            </w:tcPrChange>
          </w:tcPr>
          <w:p w14:paraId="114ADD54"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p>
        </w:tc>
        <w:tc>
          <w:tcPr>
            <w:tcW w:w="811" w:type="dxa"/>
            <w:noWrap/>
            <w:hideMark/>
            <w:tcPrChange w:id="79" w:author="Elizabeth Stroud" w:date="2023-01-10T14:24:00Z">
              <w:tcPr>
                <w:tcW w:w="1452" w:type="dxa"/>
                <w:noWrap/>
                <w:hideMark/>
              </w:tcPr>
            </w:tcPrChange>
          </w:tcPr>
          <w:p w14:paraId="00198BCD"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80" w:author="Elizabeth Stroud" w:date="2023-01-10T14:24:00Z">
              <w:tcPr>
                <w:tcW w:w="486" w:type="dxa"/>
                <w:noWrap/>
                <w:hideMark/>
              </w:tcPr>
            </w:tcPrChange>
          </w:tcPr>
          <w:p w14:paraId="6F14F85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81" w:author="Elizabeth Stroud" w:date="2023-01-10T14:24:00Z">
              <w:tcPr>
                <w:tcW w:w="655" w:type="dxa"/>
                <w:noWrap/>
                <w:hideMark/>
              </w:tcPr>
            </w:tcPrChange>
          </w:tcPr>
          <w:p w14:paraId="1288C6C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82" w:author="Elizabeth Stroud" w:date="2023-01-10T14:24:00Z">
              <w:tcPr>
                <w:tcW w:w="993" w:type="dxa"/>
                <w:noWrap/>
                <w:hideMark/>
              </w:tcPr>
            </w:tcPrChange>
          </w:tcPr>
          <w:p w14:paraId="243F84C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83" w:author="Elizabeth Stroud" w:date="2023-01-10T14:24:00Z">
              <w:tcPr>
                <w:tcW w:w="486" w:type="dxa"/>
                <w:noWrap/>
                <w:hideMark/>
              </w:tcPr>
            </w:tcPrChange>
          </w:tcPr>
          <w:p w14:paraId="33D6C6FA"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84" w:author="Elizabeth Stroud" w:date="2023-01-10T14:24:00Z">
              <w:tcPr>
                <w:tcW w:w="486" w:type="dxa"/>
                <w:noWrap/>
                <w:hideMark/>
              </w:tcPr>
            </w:tcPrChange>
          </w:tcPr>
          <w:p w14:paraId="519C2D2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85" w:author="Elizabeth Stroud" w:date="2023-01-10T14:24:00Z">
              <w:tcPr>
                <w:tcW w:w="655" w:type="dxa"/>
                <w:noWrap/>
                <w:hideMark/>
              </w:tcPr>
            </w:tcPrChange>
          </w:tcPr>
          <w:p w14:paraId="6F7C095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4A1C11EC" w14:textId="77777777" w:rsidTr="00662A90">
        <w:trPr>
          <w:trHeight w:val="252"/>
          <w:trPrChange w:id="86"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87" w:author="Elizabeth Stroud" w:date="2023-01-10T14:24:00Z">
              <w:tcPr>
                <w:tcW w:w="981" w:type="dxa"/>
                <w:noWrap/>
                <w:hideMark/>
              </w:tcPr>
            </w:tcPrChange>
          </w:tcPr>
          <w:p w14:paraId="10B77933"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brasnig</w:t>
            </w:r>
            <w:proofErr w:type="spellEnd"/>
          </w:p>
        </w:tc>
        <w:tc>
          <w:tcPr>
            <w:tcW w:w="1579" w:type="dxa"/>
            <w:noWrap/>
            <w:hideMark/>
            <w:tcPrChange w:id="88" w:author="Elizabeth Stroud" w:date="2023-01-10T14:24:00Z">
              <w:tcPr>
                <w:tcW w:w="2133" w:type="dxa"/>
                <w:noWrap/>
                <w:hideMark/>
              </w:tcPr>
            </w:tcPrChange>
          </w:tcPr>
          <w:p w14:paraId="69B1553E" w14:textId="37C8D610" w:rsidR="00313479" w:rsidRPr="00313479" w:rsidRDefault="001D0C4C"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Pr>
                <w:rFonts w:ascii="Arial Narrow" w:eastAsia="Times New Roman" w:hAnsi="Arial Narrow" w:cs="Arial"/>
                <w:color w:val="000000"/>
                <w:sz w:val="20"/>
                <w:szCs w:val="20"/>
                <w:lang w:eastAsia="en-GB"/>
              </w:rPr>
              <w:t>Brassica nigra</w:t>
            </w:r>
          </w:p>
        </w:tc>
        <w:tc>
          <w:tcPr>
            <w:tcW w:w="811" w:type="dxa"/>
            <w:noWrap/>
            <w:hideMark/>
            <w:tcPrChange w:id="89" w:author="Elizabeth Stroud" w:date="2023-01-10T14:24:00Z">
              <w:tcPr>
                <w:tcW w:w="689" w:type="dxa"/>
                <w:noWrap/>
                <w:hideMark/>
              </w:tcPr>
            </w:tcPrChange>
          </w:tcPr>
          <w:p w14:paraId="532022C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90" w:author="Elizabeth Stroud" w:date="2023-01-10T14:24:00Z">
              <w:tcPr>
                <w:tcW w:w="1452" w:type="dxa"/>
                <w:noWrap/>
                <w:hideMark/>
              </w:tcPr>
            </w:tcPrChange>
          </w:tcPr>
          <w:p w14:paraId="12E43FA3"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4</w:t>
            </w:r>
          </w:p>
        </w:tc>
        <w:tc>
          <w:tcPr>
            <w:tcW w:w="811" w:type="dxa"/>
            <w:noWrap/>
            <w:hideMark/>
            <w:tcPrChange w:id="91" w:author="Elizabeth Stroud" w:date="2023-01-10T14:24:00Z">
              <w:tcPr>
                <w:tcW w:w="486" w:type="dxa"/>
                <w:noWrap/>
                <w:hideMark/>
              </w:tcPr>
            </w:tcPrChange>
          </w:tcPr>
          <w:p w14:paraId="5969FAEC"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92" w:author="Elizabeth Stroud" w:date="2023-01-10T14:24:00Z">
              <w:tcPr>
                <w:tcW w:w="655" w:type="dxa"/>
                <w:noWrap/>
                <w:hideMark/>
              </w:tcPr>
            </w:tcPrChange>
          </w:tcPr>
          <w:p w14:paraId="51CC1E1A"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93" w:author="Elizabeth Stroud" w:date="2023-01-10T14:24:00Z">
              <w:tcPr>
                <w:tcW w:w="993" w:type="dxa"/>
                <w:noWrap/>
                <w:hideMark/>
              </w:tcPr>
            </w:tcPrChange>
          </w:tcPr>
          <w:p w14:paraId="1EABBAA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94" w:author="Elizabeth Stroud" w:date="2023-01-10T14:24:00Z">
              <w:tcPr>
                <w:tcW w:w="486" w:type="dxa"/>
                <w:noWrap/>
                <w:hideMark/>
              </w:tcPr>
            </w:tcPrChange>
          </w:tcPr>
          <w:p w14:paraId="3D23EE56"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1</w:t>
            </w:r>
          </w:p>
        </w:tc>
        <w:tc>
          <w:tcPr>
            <w:tcW w:w="811" w:type="dxa"/>
            <w:noWrap/>
            <w:hideMark/>
            <w:tcPrChange w:id="95" w:author="Elizabeth Stroud" w:date="2023-01-10T14:24:00Z">
              <w:tcPr>
                <w:tcW w:w="486" w:type="dxa"/>
                <w:noWrap/>
                <w:hideMark/>
              </w:tcPr>
            </w:tcPrChange>
          </w:tcPr>
          <w:p w14:paraId="267B1B08"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2" w:type="dxa"/>
            <w:noWrap/>
            <w:hideMark/>
            <w:tcPrChange w:id="96" w:author="Elizabeth Stroud" w:date="2023-01-10T14:24:00Z">
              <w:tcPr>
                <w:tcW w:w="655" w:type="dxa"/>
                <w:noWrap/>
                <w:hideMark/>
              </w:tcPr>
            </w:tcPrChange>
          </w:tcPr>
          <w:p w14:paraId="5BC8C7D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28EF1FBE" w14:textId="77777777" w:rsidTr="00662A90">
        <w:trPr>
          <w:trHeight w:val="252"/>
          <w:trPrChange w:id="97"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98" w:author="Elizabeth Stroud" w:date="2023-01-10T14:24:00Z">
              <w:tcPr>
                <w:tcW w:w="981" w:type="dxa"/>
                <w:noWrap/>
                <w:hideMark/>
              </w:tcPr>
            </w:tcPrChange>
          </w:tcPr>
          <w:p w14:paraId="31E86865" w14:textId="77777777" w:rsidR="00313479" w:rsidRPr="001D0C4C" w:rsidRDefault="00313479" w:rsidP="00313479">
            <w:pPr>
              <w:rPr>
                <w:rFonts w:ascii="Arial Narrow" w:eastAsia="Times New Roman" w:hAnsi="Arial Narrow" w:cs="Arial"/>
                <w:color w:val="000000" w:themeColor="text1"/>
                <w:sz w:val="20"/>
                <w:szCs w:val="20"/>
                <w:lang w:eastAsia="en-GB"/>
              </w:rPr>
            </w:pPr>
            <w:proofErr w:type="spellStart"/>
            <w:r w:rsidRPr="001D0C4C">
              <w:rPr>
                <w:rFonts w:ascii="Arial Narrow" w:eastAsia="Times New Roman" w:hAnsi="Arial Narrow" w:cs="Arial"/>
                <w:color w:val="000000" w:themeColor="text1"/>
                <w:sz w:val="20"/>
                <w:szCs w:val="20"/>
                <w:lang w:eastAsia="en-GB"/>
              </w:rPr>
              <w:t>bromhose</w:t>
            </w:r>
            <w:proofErr w:type="spellEnd"/>
          </w:p>
        </w:tc>
        <w:tc>
          <w:tcPr>
            <w:tcW w:w="1579" w:type="dxa"/>
            <w:noWrap/>
            <w:hideMark/>
            <w:tcPrChange w:id="99" w:author="Elizabeth Stroud" w:date="2023-01-10T14:24:00Z">
              <w:tcPr>
                <w:tcW w:w="2133" w:type="dxa"/>
                <w:noWrap/>
                <w:hideMark/>
              </w:tcPr>
            </w:tcPrChange>
          </w:tcPr>
          <w:p w14:paraId="3BF9C67B" w14:textId="77777777" w:rsidR="00313479" w:rsidRPr="001D0C4C"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 xml:space="preserve">Bromus secalinus / Bromus </w:t>
            </w:r>
            <w:proofErr w:type="spellStart"/>
            <w:r w:rsidRPr="001D0C4C">
              <w:rPr>
                <w:rFonts w:ascii="Arial Narrow" w:eastAsia="Times New Roman" w:hAnsi="Arial Narrow" w:cs="Arial"/>
                <w:b/>
                <w:bCs/>
                <w:color w:val="000000"/>
                <w:sz w:val="20"/>
                <w:szCs w:val="20"/>
                <w:lang w:eastAsia="en-GB"/>
              </w:rPr>
              <w:t>hordeaceus</w:t>
            </w:r>
            <w:proofErr w:type="spellEnd"/>
          </w:p>
        </w:tc>
        <w:tc>
          <w:tcPr>
            <w:tcW w:w="811" w:type="dxa"/>
            <w:noWrap/>
            <w:hideMark/>
            <w:tcPrChange w:id="100" w:author="Elizabeth Stroud" w:date="2023-01-10T14:24:00Z">
              <w:tcPr>
                <w:tcW w:w="689" w:type="dxa"/>
                <w:noWrap/>
                <w:hideMark/>
              </w:tcPr>
            </w:tcPrChange>
          </w:tcPr>
          <w:p w14:paraId="784023B6" w14:textId="5B546CCB" w:rsidR="00313479" w:rsidRPr="001D0C4C" w:rsidRDefault="00313479" w:rsidP="00B0781A">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15.</w:t>
            </w:r>
            <w:r w:rsidR="00B0781A">
              <w:rPr>
                <w:rFonts w:ascii="Arial Narrow" w:eastAsia="Times New Roman" w:hAnsi="Arial Narrow" w:cs="Arial"/>
                <w:b/>
                <w:bCs/>
                <w:color w:val="000000"/>
                <w:sz w:val="20"/>
                <w:szCs w:val="20"/>
                <w:lang w:eastAsia="en-GB"/>
              </w:rPr>
              <w:t>4</w:t>
            </w:r>
          </w:p>
        </w:tc>
        <w:tc>
          <w:tcPr>
            <w:tcW w:w="811" w:type="dxa"/>
            <w:noWrap/>
            <w:hideMark/>
            <w:tcPrChange w:id="101" w:author="Elizabeth Stroud" w:date="2023-01-10T14:24:00Z">
              <w:tcPr>
                <w:tcW w:w="1452" w:type="dxa"/>
                <w:noWrap/>
                <w:hideMark/>
              </w:tcPr>
            </w:tcPrChange>
          </w:tcPr>
          <w:p w14:paraId="4FA704D0"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64</w:t>
            </w:r>
          </w:p>
        </w:tc>
        <w:tc>
          <w:tcPr>
            <w:tcW w:w="811" w:type="dxa"/>
            <w:noWrap/>
            <w:hideMark/>
            <w:tcPrChange w:id="102" w:author="Elizabeth Stroud" w:date="2023-01-10T14:24:00Z">
              <w:tcPr>
                <w:tcW w:w="486" w:type="dxa"/>
                <w:noWrap/>
                <w:hideMark/>
              </w:tcPr>
            </w:tcPrChange>
          </w:tcPr>
          <w:p w14:paraId="5570779A"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30</w:t>
            </w:r>
          </w:p>
        </w:tc>
        <w:tc>
          <w:tcPr>
            <w:tcW w:w="811" w:type="dxa"/>
            <w:noWrap/>
            <w:hideMark/>
            <w:tcPrChange w:id="103" w:author="Elizabeth Stroud" w:date="2023-01-10T14:24:00Z">
              <w:tcPr>
                <w:tcW w:w="655" w:type="dxa"/>
                <w:noWrap/>
                <w:hideMark/>
              </w:tcPr>
            </w:tcPrChange>
          </w:tcPr>
          <w:p w14:paraId="56A93931"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340</w:t>
            </w:r>
          </w:p>
        </w:tc>
        <w:tc>
          <w:tcPr>
            <w:tcW w:w="811" w:type="dxa"/>
            <w:noWrap/>
            <w:hideMark/>
            <w:tcPrChange w:id="104" w:author="Elizabeth Stroud" w:date="2023-01-10T14:24:00Z">
              <w:tcPr>
                <w:tcW w:w="993" w:type="dxa"/>
                <w:noWrap/>
                <w:hideMark/>
              </w:tcPr>
            </w:tcPrChange>
          </w:tcPr>
          <w:p w14:paraId="3503FC5F" w14:textId="5352437E"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23.</w:t>
            </w:r>
            <w:r w:rsidR="00B0781A">
              <w:rPr>
                <w:rFonts w:ascii="Arial Narrow" w:eastAsia="Times New Roman" w:hAnsi="Arial Narrow" w:cs="Arial"/>
                <w:b/>
                <w:bCs/>
                <w:color w:val="000000"/>
                <w:sz w:val="20"/>
                <w:szCs w:val="20"/>
                <w:lang w:eastAsia="en-GB"/>
              </w:rPr>
              <w:t>1</w:t>
            </w:r>
          </w:p>
        </w:tc>
        <w:tc>
          <w:tcPr>
            <w:tcW w:w="811" w:type="dxa"/>
            <w:noWrap/>
            <w:hideMark/>
            <w:tcPrChange w:id="105" w:author="Elizabeth Stroud" w:date="2023-01-10T14:24:00Z">
              <w:tcPr>
                <w:tcW w:w="486" w:type="dxa"/>
                <w:noWrap/>
                <w:hideMark/>
              </w:tcPr>
            </w:tcPrChange>
          </w:tcPr>
          <w:p w14:paraId="74F58DBE"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18</w:t>
            </w:r>
          </w:p>
        </w:tc>
        <w:tc>
          <w:tcPr>
            <w:tcW w:w="811" w:type="dxa"/>
            <w:noWrap/>
            <w:hideMark/>
            <w:tcPrChange w:id="106" w:author="Elizabeth Stroud" w:date="2023-01-10T14:24:00Z">
              <w:tcPr>
                <w:tcW w:w="486" w:type="dxa"/>
                <w:noWrap/>
                <w:hideMark/>
              </w:tcPr>
            </w:tcPrChange>
          </w:tcPr>
          <w:p w14:paraId="0B4BABEF"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12</w:t>
            </w:r>
          </w:p>
        </w:tc>
        <w:tc>
          <w:tcPr>
            <w:tcW w:w="812" w:type="dxa"/>
            <w:noWrap/>
            <w:hideMark/>
            <w:tcPrChange w:id="107" w:author="Elizabeth Stroud" w:date="2023-01-10T14:24:00Z">
              <w:tcPr>
                <w:tcW w:w="655" w:type="dxa"/>
                <w:noWrap/>
                <w:hideMark/>
              </w:tcPr>
            </w:tcPrChange>
          </w:tcPr>
          <w:p w14:paraId="710FB7AE" w14:textId="77777777" w:rsidR="00313479" w:rsidRPr="001D0C4C"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b/>
                <w:bCs/>
                <w:color w:val="000000"/>
                <w:sz w:val="20"/>
                <w:szCs w:val="20"/>
                <w:lang w:eastAsia="en-GB"/>
              </w:rPr>
            </w:pPr>
            <w:r w:rsidRPr="001D0C4C">
              <w:rPr>
                <w:rFonts w:ascii="Arial Narrow" w:eastAsia="Times New Roman" w:hAnsi="Arial Narrow" w:cs="Arial"/>
                <w:b/>
                <w:bCs/>
                <w:color w:val="000000"/>
                <w:sz w:val="20"/>
                <w:szCs w:val="20"/>
                <w:lang w:eastAsia="en-GB"/>
              </w:rPr>
              <w:t>100</w:t>
            </w:r>
          </w:p>
        </w:tc>
      </w:tr>
      <w:tr w:rsidR="00662A90" w:rsidRPr="00313479" w14:paraId="7E55813F" w14:textId="77777777" w:rsidTr="00662A90">
        <w:trPr>
          <w:trHeight w:val="252"/>
          <w:trPrChange w:id="108"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09" w:author="Elizabeth Stroud" w:date="2023-01-10T14:24:00Z">
              <w:tcPr>
                <w:tcW w:w="981" w:type="dxa"/>
                <w:noWrap/>
                <w:hideMark/>
              </w:tcPr>
            </w:tcPrChange>
          </w:tcPr>
          <w:p w14:paraId="78A18AFF"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buglarv</w:t>
            </w:r>
            <w:proofErr w:type="spellEnd"/>
          </w:p>
        </w:tc>
        <w:tc>
          <w:tcPr>
            <w:tcW w:w="1579" w:type="dxa"/>
            <w:noWrap/>
            <w:hideMark/>
            <w:tcPrChange w:id="110" w:author="Elizabeth Stroud" w:date="2023-01-10T14:24:00Z">
              <w:tcPr>
                <w:tcW w:w="2133" w:type="dxa"/>
                <w:noWrap/>
                <w:hideMark/>
              </w:tcPr>
            </w:tcPrChange>
          </w:tcPr>
          <w:p w14:paraId="685E5AB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Lithospermum </w:t>
            </w:r>
            <w:proofErr w:type="spellStart"/>
            <w:r w:rsidRPr="00313479">
              <w:rPr>
                <w:rFonts w:ascii="Arial Narrow" w:eastAsia="Times New Roman" w:hAnsi="Arial Narrow" w:cs="Arial"/>
                <w:color w:val="000000"/>
                <w:sz w:val="20"/>
                <w:szCs w:val="20"/>
                <w:lang w:eastAsia="en-GB"/>
              </w:rPr>
              <w:t>arvense</w:t>
            </w:r>
            <w:proofErr w:type="spellEnd"/>
          </w:p>
        </w:tc>
        <w:tc>
          <w:tcPr>
            <w:tcW w:w="811" w:type="dxa"/>
            <w:noWrap/>
            <w:hideMark/>
            <w:tcPrChange w:id="111" w:author="Elizabeth Stroud" w:date="2023-01-10T14:24:00Z">
              <w:tcPr>
                <w:tcW w:w="689" w:type="dxa"/>
                <w:noWrap/>
                <w:hideMark/>
              </w:tcPr>
            </w:tcPrChange>
          </w:tcPr>
          <w:p w14:paraId="06CADE8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12" w:author="Elizabeth Stroud" w:date="2023-01-10T14:24:00Z">
              <w:tcPr>
                <w:tcW w:w="1452" w:type="dxa"/>
                <w:noWrap/>
                <w:hideMark/>
              </w:tcPr>
            </w:tcPrChange>
          </w:tcPr>
          <w:p w14:paraId="2FC85FF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13" w:author="Elizabeth Stroud" w:date="2023-01-10T14:24:00Z">
              <w:tcPr>
                <w:tcW w:w="486" w:type="dxa"/>
                <w:noWrap/>
                <w:hideMark/>
              </w:tcPr>
            </w:tcPrChange>
          </w:tcPr>
          <w:p w14:paraId="3515C4D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14" w:author="Elizabeth Stroud" w:date="2023-01-10T14:24:00Z">
              <w:tcPr>
                <w:tcW w:w="655" w:type="dxa"/>
                <w:noWrap/>
                <w:hideMark/>
              </w:tcPr>
            </w:tcPrChange>
          </w:tcPr>
          <w:p w14:paraId="1F2E5F7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15" w:author="Elizabeth Stroud" w:date="2023-01-10T14:24:00Z">
              <w:tcPr>
                <w:tcW w:w="993" w:type="dxa"/>
                <w:noWrap/>
                <w:hideMark/>
              </w:tcPr>
            </w:tcPrChange>
          </w:tcPr>
          <w:p w14:paraId="5110A0B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16" w:author="Elizabeth Stroud" w:date="2023-01-10T14:24:00Z">
              <w:tcPr>
                <w:tcW w:w="486" w:type="dxa"/>
                <w:noWrap/>
                <w:hideMark/>
              </w:tcPr>
            </w:tcPrChange>
          </w:tcPr>
          <w:p w14:paraId="05F2291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17" w:author="Elizabeth Stroud" w:date="2023-01-10T14:24:00Z">
              <w:tcPr>
                <w:tcW w:w="486" w:type="dxa"/>
                <w:noWrap/>
                <w:hideMark/>
              </w:tcPr>
            </w:tcPrChange>
          </w:tcPr>
          <w:p w14:paraId="361FB31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118" w:author="Elizabeth Stroud" w:date="2023-01-10T14:24:00Z">
              <w:tcPr>
                <w:tcW w:w="655" w:type="dxa"/>
                <w:noWrap/>
                <w:hideMark/>
              </w:tcPr>
            </w:tcPrChange>
          </w:tcPr>
          <w:p w14:paraId="79277C9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6F9EF70A" w14:textId="77777777" w:rsidTr="00662A90">
        <w:trPr>
          <w:trHeight w:val="252"/>
          <w:trPrChange w:id="119"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20" w:author="Elizabeth Stroud" w:date="2023-01-10T14:24:00Z">
              <w:tcPr>
                <w:tcW w:w="981" w:type="dxa"/>
                <w:noWrap/>
                <w:hideMark/>
              </w:tcPr>
            </w:tcPrChange>
          </w:tcPr>
          <w:p w14:paraId="314C404E"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buplrot</w:t>
            </w:r>
            <w:proofErr w:type="spellEnd"/>
          </w:p>
        </w:tc>
        <w:tc>
          <w:tcPr>
            <w:tcW w:w="1579" w:type="dxa"/>
            <w:noWrap/>
            <w:hideMark/>
            <w:tcPrChange w:id="121" w:author="Elizabeth Stroud" w:date="2023-01-10T14:24:00Z">
              <w:tcPr>
                <w:tcW w:w="2133" w:type="dxa"/>
                <w:noWrap/>
                <w:hideMark/>
              </w:tcPr>
            </w:tcPrChange>
          </w:tcPr>
          <w:p w14:paraId="554BB1E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 xml:space="preserve">Bupleurum </w:t>
            </w:r>
            <w:proofErr w:type="spellStart"/>
            <w:r w:rsidRPr="00313479">
              <w:rPr>
                <w:rFonts w:ascii="Arial Narrow" w:eastAsia="Times New Roman" w:hAnsi="Arial Narrow" w:cs="Arial"/>
                <w:color w:val="000000"/>
                <w:sz w:val="20"/>
                <w:szCs w:val="20"/>
                <w:lang w:eastAsia="en-GB"/>
              </w:rPr>
              <w:t>rotundifolium</w:t>
            </w:r>
            <w:proofErr w:type="spellEnd"/>
          </w:p>
        </w:tc>
        <w:tc>
          <w:tcPr>
            <w:tcW w:w="811" w:type="dxa"/>
            <w:noWrap/>
            <w:hideMark/>
            <w:tcPrChange w:id="122" w:author="Elizabeth Stroud" w:date="2023-01-10T14:24:00Z">
              <w:tcPr>
                <w:tcW w:w="689" w:type="dxa"/>
                <w:noWrap/>
                <w:hideMark/>
              </w:tcPr>
            </w:tcPrChange>
          </w:tcPr>
          <w:p w14:paraId="53F49BE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23" w:author="Elizabeth Stroud" w:date="2023-01-10T14:24:00Z">
              <w:tcPr>
                <w:tcW w:w="1452" w:type="dxa"/>
                <w:noWrap/>
                <w:hideMark/>
              </w:tcPr>
            </w:tcPrChange>
          </w:tcPr>
          <w:p w14:paraId="6A0E7EA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24" w:author="Elizabeth Stroud" w:date="2023-01-10T14:24:00Z">
              <w:tcPr>
                <w:tcW w:w="486" w:type="dxa"/>
                <w:noWrap/>
                <w:hideMark/>
              </w:tcPr>
            </w:tcPrChange>
          </w:tcPr>
          <w:p w14:paraId="491CD4C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25" w:author="Elizabeth Stroud" w:date="2023-01-10T14:24:00Z">
              <w:tcPr>
                <w:tcW w:w="655" w:type="dxa"/>
                <w:noWrap/>
                <w:hideMark/>
              </w:tcPr>
            </w:tcPrChange>
          </w:tcPr>
          <w:p w14:paraId="721BE4E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26" w:author="Elizabeth Stroud" w:date="2023-01-10T14:24:00Z">
              <w:tcPr>
                <w:tcW w:w="993" w:type="dxa"/>
                <w:noWrap/>
                <w:hideMark/>
              </w:tcPr>
            </w:tcPrChange>
          </w:tcPr>
          <w:p w14:paraId="33287EF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27" w:author="Elizabeth Stroud" w:date="2023-01-10T14:24:00Z">
              <w:tcPr>
                <w:tcW w:w="486" w:type="dxa"/>
                <w:noWrap/>
                <w:hideMark/>
              </w:tcPr>
            </w:tcPrChange>
          </w:tcPr>
          <w:p w14:paraId="339C24B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28" w:author="Elizabeth Stroud" w:date="2023-01-10T14:24:00Z">
              <w:tcPr>
                <w:tcW w:w="486" w:type="dxa"/>
                <w:noWrap/>
                <w:hideMark/>
              </w:tcPr>
            </w:tcPrChange>
          </w:tcPr>
          <w:p w14:paraId="083A8AC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129" w:author="Elizabeth Stroud" w:date="2023-01-10T14:24:00Z">
              <w:tcPr>
                <w:tcW w:w="655" w:type="dxa"/>
                <w:noWrap/>
                <w:hideMark/>
              </w:tcPr>
            </w:tcPrChange>
          </w:tcPr>
          <w:p w14:paraId="48E9E002"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73035467" w14:textId="77777777" w:rsidTr="00662A90">
        <w:trPr>
          <w:trHeight w:val="252"/>
          <w:trPrChange w:id="130"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31" w:author="Elizabeth Stroud" w:date="2023-01-10T14:24:00Z">
              <w:tcPr>
                <w:tcW w:w="981" w:type="dxa"/>
                <w:noWrap/>
                <w:hideMark/>
              </w:tcPr>
            </w:tcPrChange>
          </w:tcPr>
          <w:p w14:paraId="40782DDF" w14:textId="7CEAF69A" w:rsidR="00313479" w:rsidRPr="0006266D" w:rsidRDefault="0006266D" w:rsidP="00313479">
            <w:pPr>
              <w:rPr>
                <w:rFonts w:ascii="Arial Narrow" w:eastAsia="Times New Roman" w:hAnsi="Arial Narrow" w:cs="Arial"/>
                <w:b w:val="0"/>
                <w:bCs w:val="0"/>
                <w:color w:val="000000" w:themeColor="text1"/>
                <w:sz w:val="20"/>
                <w:szCs w:val="20"/>
                <w:u w:val="single"/>
                <w:lang w:eastAsia="en-GB"/>
              </w:rPr>
            </w:pPr>
            <w:proofErr w:type="spellStart"/>
            <w:r w:rsidRPr="0006266D">
              <w:rPr>
                <w:rFonts w:ascii="Arial Narrow" w:eastAsia="Times New Roman" w:hAnsi="Arial Narrow" w:cs="Arial"/>
                <w:b w:val="0"/>
                <w:bCs w:val="0"/>
                <w:color w:val="000000" w:themeColor="text1"/>
                <w:sz w:val="20"/>
                <w:szCs w:val="20"/>
                <w:u w:val="single"/>
                <w:lang w:eastAsia="en-GB"/>
              </w:rPr>
              <w:t>carefla</w:t>
            </w:r>
            <w:proofErr w:type="spellEnd"/>
          </w:p>
        </w:tc>
        <w:tc>
          <w:tcPr>
            <w:tcW w:w="1579" w:type="dxa"/>
            <w:noWrap/>
            <w:hideMark/>
            <w:tcPrChange w:id="132" w:author="Elizabeth Stroud" w:date="2023-01-10T14:24:00Z">
              <w:tcPr>
                <w:tcW w:w="2133" w:type="dxa"/>
                <w:noWrap/>
                <w:hideMark/>
              </w:tcPr>
            </w:tcPrChange>
          </w:tcPr>
          <w:p w14:paraId="5D84ABF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flava</w:t>
            </w:r>
          </w:p>
        </w:tc>
        <w:tc>
          <w:tcPr>
            <w:tcW w:w="811" w:type="dxa"/>
            <w:noWrap/>
            <w:hideMark/>
            <w:tcPrChange w:id="133" w:author="Elizabeth Stroud" w:date="2023-01-10T14:24:00Z">
              <w:tcPr>
                <w:tcW w:w="689" w:type="dxa"/>
                <w:noWrap/>
                <w:hideMark/>
              </w:tcPr>
            </w:tcPrChange>
          </w:tcPr>
          <w:p w14:paraId="45C4ED8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34" w:author="Elizabeth Stroud" w:date="2023-01-10T14:24:00Z">
              <w:tcPr>
                <w:tcW w:w="1452" w:type="dxa"/>
                <w:noWrap/>
                <w:hideMark/>
              </w:tcPr>
            </w:tcPrChange>
          </w:tcPr>
          <w:p w14:paraId="2EDA327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35" w:author="Elizabeth Stroud" w:date="2023-01-10T14:24:00Z">
              <w:tcPr>
                <w:tcW w:w="486" w:type="dxa"/>
                <w:noWrap/>
                <w:hideMark/>
              </w:tcPr>
            </w:tcPrChange>
          </w:tcPr>
          <w:p w14:paraId="03CF86F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36" w:author="Elizabeth Stroud" w:date="2023-01-10T14:24:00Z">
              <w:tcPr>
                <w:tcW w:w="655" w:type="dxa"/>
                <w:noWrap/>
                <w:hideMark/>
              </w:tcPr>
            </w:tcPrChange>
          </w:tcPr>
          <w:p w14:paraId="4B7A0D0C"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37" w:author="Elizabeth Stroud" w:date="2023-01-10T14:24:00Z">
              <w:tcPr>
                <w:tcW w:w="993" w:type="dxa"/>
                <w:noWrap/>
                <w:hideMark/>
              </w:tcPr>
            </w:tcPrChange>
          </w:tcPr>
          <w:p w14:paraId="2453523D"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38" w:author="Elizabeth Stroud" w:date="2023-01-10T14:24:00Z">
              <w:tcPr>
                <w:tcW w:w="486" w:type="dxa"/>
                <w:noWrap/>
                <w:hideMark/>
              </w:tcPr>
            </w:tcPrChange>
          </w:tcPr>
          <w:p w14:paraId="2B86AF9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39" w:author="Elizabeth Stroud" w:date="2023-01-10T14:24:00Z">
              <w:tcPr>
                <w:tcW w:w="486" w:type="dxa"/>
                <w:noWrap/>
                <w:hideMark/>
              </w:tcPr>
            </w:tcPrChange>
          </w:tcPr>
          <w:p w14:paraId="690A63D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140" w:author="Elizabeth Stroud" w:date="2023-01-10T14:24:00Z">
              <w:tcPr>
                <w:tcW w:w="655" w:type="dxa"/>
                <w:noWrap/>
                <w:hideMark/>
              </w:tcPr>
            </w:tcPrChange>
          </w:tcPr>
          <w:p w14:paraId="4EA4BC84"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200</w:t>
            </w:r>
          </w:p>
        </w:tc>
      </w:tr>
      <w:tr w:rsidR="00662A90" w:rsidRPr="00313479" w14:paraId="16EFA8AA" w14:textId="77777777" w:rsidTr="00662A90">
        <w:trPr>
          <w:trHeight w:val="252"/>
          <w:trPrChange w:id="141"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42" w:author="Elizabeth Stroud" w:date="2023-01-10T14:24:00Z">
              <w:tcPr>
                <w:tcW w:w="981" w:type="dxa"/>
                <w:noWrap/>
                <w:hideMark/>
              </w:tcPr>
            </w:tcPrChange>
          </w:tcPr>
          <w:p w14:paraId="61C9E981"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carenig</w:t>
            </w:r>
            <w:proofErr w:type="spellEnd"/>
          </w:p>
        </w:tc>
        <w:tc>
          <w:tcPr>
            <w:tcW w:w="1579" w:type="dxa"/>
            <w:noWrap/>
            <w:hideMark/>
            <w:tcPrChange w:id="143" w:author="Elizabeth Stroud" w:date="2023-01-10T14:24:00Z">
              <w:tcPr>
                <w:tcW w:w="2133" w:type="dxa"/>
                <w:noWrap/>
                <w:hideMark/>
              </w:tcPr>
            </w:tcPrChange>
          </w:tcPr>
          <w:p w14:paraId="1A0FDDE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nigra</w:t>
            </w:r>
          </w:p>
        </w:tc>
        <w:tc>
          <w:tcPr>
            <w:tcW w:w="811" w:type="dxa"/>
            <w:noWrap/>
            <w:hideMark/>
            <w:tcPrChange w:id="144" w:author="Elizabeth Stroud" w:date="2023-01-10T14:24:00Z">
              <w:tcPr>
                <w:tcW w:w="689" w:type="dxa"/>
                <w:noWrap/>
                <w:hideMark/>
              </w:tcPr>
            </w:tcPrChange>
          </w:tcPr>
          <w:p w14:paraId="6DC06079"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45" w:author="Elizabeth Stroud" w:date="2023-01-10T14:24:00Z">
              <w:tcPr>
                <w:tcW w:w="1452" w:type="dxa"/>
                <w:noWrap/>
                <w:hideMark/>
              </w:tcPr>
            </w:tcPrChange>
          </w:tcPr>
          <w:p w14:paraId="0841EA56"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46" w:author="Elizabeth Stroud" w:date="2023-01-10T14:24:00Z">
              <w:tcPr>
                <w:tcW w:w="486" w:type="dxa"/>
                <w:noWrap/>
                <w:hideMark/>
              </w:tcPr>
            </w:tcPrChange>
          </w:tcPr>
          <w:p w14:paraId="63C799C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47" w:author="Elizabeth Stroud" w:date="2023-01-10T14:24:00Z">
              <w:tcPr>
                <w:tcW w:w="655" w:type="dxa"/>
                <w:noWrap/>
                <w:hideMark/>
              </w:tcPr>
            </w:tcPrChange>
          </w:tcPr>
          <w:p w14:paraId="7B62DAB4"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48" w:author="Elizabeth Stroud" w:date="2023-01-10T14:24:00Z">
              <w:tcPr>
                <w:tcW w:w="993" w:type="dxa"/>
                <w:noWrap/>
                <w:hideMark/>
              </w:tcPr>
            </w:tcPrChange>
          </w:tcPr>
          <w:p w14:paraId="1A6D17D1"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49" w:author="Elizabeth Stroud" w:date="2023-01-10T14:24:00Z">
              <w:tcPr>
                <w:tcW w:w="486" w:type="dxa"/>
                <w:noWrap/>
                <w:hideMark/>
              </w:tcPr>
            </w:tcPrChange>
          </w:tcPr>
          <w:p w14:paraId="66375A1B"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50" w:author="Elizabeth Stroud" w:date="2023-01-10T14:24:00Z">
              <w:tcPr>
                <w:tcW w:w="486" w:type="dxa"/>
                <w:noWrap/>
                <w:hideMark/>
              </w:tcPr>
            </w:tcPrChange>
          </w:tcPr>
          <w:p w14:paraId="7488ABF3"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151" w:author="Elizabeth Stroud" w:date="2023-01-10T14:24:00Z">
              <w:tcPr>
                <w:tcW w:w="655" w:type="dxa"/>
                <w:noWrap/>
                <w:hideMark/>
              </w:tcPr>
            </w:tcPrChange>
          </w:tcPr>
          <w:p w14:paraId="3A3989EE"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r w:rsidR="00662A90" w:rsidRPr="00313479" w14:paraId="326E591B" w14:textId="77777777" w:rsidTr="00662A90">
        <w:trPr>
          <w:trHeight w:val="252"/>
          <w:trPrChange w:id="152" w:author="Elizabeth Stroud" w:date="2023-01-10T14:24:00Z">
            <w:trPr>
              <w:trHeight w:val="252"/>
            </w:trPr>
          </w:trPrChange>
        </w:trPr>
        <w:tc>
          <w:tcPr>
            <w:cnfStyle w:val="001000000000" w:firstRow="0" w:lastRow="0" w:firstColumn="1" w:lastColumn="0" w:oddVBand="0" w:evenVBand="0" w:oddHBand="0" w:evenHBand="0" w:firstRowFirstColumn="0" w:firstRowLastColumn="0" w:lastRowFirstColumn="0" w:lastRowLastColumn="0"/>
            <w:tcW w:w="948" w:type="dxa"/>
            <w:noWrap/>
            <w:hideMark/>
            <w:tcPrChange w:id="153" w:author="Elizabeth Stroud" w:date="2023-01-10T14:24:00Z">
              <w:tcPr>
                <w:tcW w:w="981" w:type="dxa"/>
                <w:noWrap/>
                <w:hideMark/>
              </w:tcPr>
            </w:tcPrChange>
          </w:tcPr>
          <w:p w14:paraId="03264E1D" w14:textId="77777777" w:rsidR="00313479" w:rsidRPr="001D0C4C" w:rsidRDefault="00313479" w:rsidP="00313479">
            <w:pPr>
              <w:rPr>
                <w:rFonts w:ascii="Arial Narrow" w:eastAsia="Times New Roman" w:hAnsi="Arial Narrow" w:cs="Arial"/>
                <w:b w:val="0"/>
                <w:bCs w:val="0"/>
                <w:color w:val="000000" w:themeColor="text1"/>
                <w:sz w:val="20"/>
                <w:szCs w:val="20"/>
                <w:lang w:eastAsia="en-GB"/>
              </w:rPr>
            </w:pPr>
            <w:proofErr w:type="spellStart"/>
            <w:r w:rsidRPr="001D0C4C">
              <w:rPr>
                <w:rFonts w:ascii="Arial Narrow" w:eastAsia="Times New Roman" w:hAnsi="Arial Narrow" w:cs="Arial"/>
                <w:b w:val="0"/>
                <w:bCs w:val="0"/>
                <w:color w:val="000000" w:themeColor="text1"/>
                <w:sz w:val="20"/>
                <w:szCs w:val="20"/>
                <w:lang w:eastAsia="en-GB"/>
              </w:rPr>
              <w:t>carepna</w:t>
            </w:r>
            <w:proofErr w:type="spellEnd"/>
          </w:p>
        </w:tc>
        <w:tc>
          <w:tcPr>
            <w:tcW w:w="1579" w:type="dxa"/>
            <w:noWrap/>
            <w:hideMark/>
            <w:tcPrChange w:id="154" w:author="Elizabeth Stroud" w:date="2023-01-10T14:24:00Z">
              <w:tcPr>
                <w:tcW w:w="2133" w:type="dxa"/>
                <w:noWrap/>
                <w:hideMark/>
              </w:tcPr>
            </w:tcPrChange>
          </w:tcPr>
          <w:p w14:paraId="6F8F658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roofErr w:type="spellStart"/>
            <w:r w:rsidRPr="00313479">
              <w:rPr>
                <w:rFonts w:ascii="Arial Narrow" w:eastAsia="Times New Roman" w:hAnsi="Arial Narrow" w:cs="Arial"/>
                <w:color w:val="000000"/>
                <w:sz w:val="20"/>
                <w:szCs w:val="20"/>
                <w:lang w:eastAsia="en-GB"/>
              </w:rPr>
              <w:t>Carex</w:t>
            </w:r>
            <w:proofErr w:type="spellEnd"/>
            <w:r w:rsidRPr="00313479">
              <w:rPr>
                <w:rFonts w:ascii="Arial Narrow" w:eastAsia="Times New Roman" w:hAnsi="Arial Narrow" w:cs="Arial"/>
                <w:color w:val="000000"/>
                <w:sz w:val="20"/>
                <w:szCs w:val="20"/>
                <w:lang w:eastAsia="en-GB"/>
              </w:rPr>
              <w:t xml:space="preserve"> </w:t>
            </w:r>
            <w:proofErr w:type="spellStart"/>
            <w:r w:rsidRPr="00313479">
              <w:rPr>
                <w:rFonts w:ascii="Arial Narrow" w:eastAsia="Times New Roman" w:hAnsi="Arial Narrow" w:cs="Arial"/>
                <w:color w:val="000000"/>
                <w:sz w:val="20"/>
                <w:szCs w:val="20"/>
                <w:lang w:eastAsia="en-GB"/>
              </w:rPr>
              <w:t>panicea</w:t>
            </w:r>
            <w:proofErr w:type="spellEnd"/>
          </w:p>
        </w:tc>
        <w:tc>
          <w:tcPr>
            <w:tcW w:w="811" w:type="dxa"/>
            <w:noWrap/>
            <w:hideMark/>
            <w:tcPrChange w:id="155" w:author="Elizabeth Stroud" w:date="2023-01-10T14:24:00Z">
              <w:tcPr>
                <w:tcW w:w="689" w:type="dxa"/>
                <w:noWrap/>
                <w:hideMark/>
              </w:tcPr>
            </w:tcPrChange>
          </w:tcPr>
          <w:p w14:paraId="6B36F8A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56" w:author="Elizabeth Stroud" w:date="2023-01-10T14:24:00Z">
              <w:tcPr>
                <w:tcW w:w="1452" w:type="dxa"/>
                <w:noWrap/>
                <w:hideMark/>
              </w:tcPr>
            </w:tcPrChange>
          </w:tcPr>
          <w:p w14:paraId="36EF401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57" w:author="Elizabeth Stroud" w:date="2023-01-10T14:24:00Z">
              <w:tcPr>
                <w:tcW w:w="486" w:type="dxa"/>
                <w:noWrap/>
                <w:hideMark/>
              </w:tcPr>
            </w:tcPrChange>
          </w:tcPr>
          <w:p w14:paraId="137AAF90"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58" w:author="Elizabeth Stroud" w:date="2023-01-10T14:24:00Z">
              <w:tcPr>
                <w:tcW w:w="655" w:type="dxa"/>
                <w:noWrap/>
                <w:hideMark/>
              </w:tcPr>
            </w:tcPrChange>
          </w:tcPr>
          <w:p w14:paraId="64ADEECB"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r w:rsidRPr="00313479">
              <w:rPr>
                <w:rFonts w:ascii="Arial Narrow" w:eastAsia="Times New Roman" w:hAnsi="Arial Narrow" w:cs="Arial"/>
                <w:color w:val="000000"/>
                <w:sz w:val="20"/>
                <w:szCs w:val="20"/>
                <w:lang w:eastAsia="en-GB"/>
              </w:rPr>
              <w:t>2</w:t>
            </w:r>
          </w:p>
        </w:tc>
        <w:tc>
          <w:tcPr>
            <w:tcW w:w="811" w:type="dxa"/>
            <w:noWrap/>
            <w:hideMark/>
            <w:tcPrChange w:id="159" w:author="Elizabeth Stroud" w:date="2023-01-10T14:24:00Z">
              <w:tcPr>
                <w:tcW w:w="993" w:type="dxa"/>
                <w:noWrap/>
                <w:hideMark/>
              </w:tcPr>
            </w:tcPrChange>
          </w:tcPr>
          <w:p w14:paraId="7FAEC685" w14:textId="77777777" w:rsidR="00313479" w:rsidRPr="00313479" w:rsidRDefault="00313479" w:rsidP="00313479">
            <w:pPr>
              <w:jc w:val="right"/>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color w:val="000000"/>
                <w:sz w:val="20"/>
                <w:szCs w:val="20"/>
                <w:lang w:eastAsia="en-GB"/>
              </w:rPr>
            </w:pPr>
          </w:p>
        </w:tc>
        <w:tc>
          <w:tcPr>
            <w:tcW w:w="811" w:type="dxa"/>
            <w:noWrap/>
            <w:hideMark/>
            <w:tcPrChange w:id="160" w:author="Elizabeth Stroud" w:date="2023-01-10T14:24:00Z">
              <w:tcPr>
                <w:tcW w:w="486" w:type="dxa"/>
                <w:noWrap/>
                <w:hideMark/>
              </w:tcPr>
            </w:tcPrChange>
          </w:tcPr>
          <w:p w14:paraId="6F02E848"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1" w:type="dxa"/>
            <w:noWrap/>
            <w:hideMark/>
            <w:tcPrChange w:id="161" w:author="Elizabeth Stroud" w:date="2023-01-10T14:24:00Z">
              <w:tcPr>
                <w:tcW w:w="486" w:type="dxa"/>
                <w:noWrap/>
                <w:hideMark/>
              </w:tcPr>
            </w:tcPrChange>
          </w:tcPr>
          <w:p w14:paraId="5D95F7AF"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c>
          <w:tcPr>
            <w:tcW w:w="812" w:type="dxa"/>
            <w:noWrap/>
            <w:hideMark/>
            <w:tcPrChange w:id="162" w:author="Elizabeth Stroud" w:date="2023-01-10T14:24:00Z">
              <w:tcPr>
                <w:tcW w:w="655" w:type="dxa"/>
                <w:noWrap/>
                <w:hideMark/>
              </w:tcPr>
            </w:tcPrChange>
          </w:tcPr>
          <w:p w14:paraId="5D4BD335" w14:textId="77777777" w:rsidR="00313479" w:rsidRPr="00313479" w:rsidRDefault="00313479" w:rsidP="0031347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eastAsia="en-GB"/>
              </w:rPr>
            </w:pPr>
          </w:p>
        </w:tc>
      </w:tr>
    </w:tbl>
    <w:p w14:paraId="06EF0F63" w14:textId="1C2DF40D" w:rsidR="00537796" w:rsidRDefault="00537796"/>
    <w:p w14:paraId="29F85B35" w14:textId="4C0CA219" w:rsidR="00537796" w:rsidRDefault="004A0C73">
      <w:r>
        <w:t xml:space="preserve">In </w:t>
      </w:r>
      <w:r w:rsidR="007F240C">
        <w:t>addition to</w:t>
      </w:r>
      <w:r>
        <w:t xml:space="preserve"> the</w:t>
      </w:r>
      <w:r w:rsidR="007F240C">
        <w:t xml:space="preserve"> cleaned</w:t>
      </w:r>
      <w:r>
        <w:t xml:space="preserve"> raw </w:t>
      </w:r>
      <w:r w:rsidR="007F240C">
        <w:t>dataset</w:t>
      </w:r>
      <w:r w:rsidR="007F5598">
        <w:t xml:space="preserve">, a spreadsheet detailing the flowering periods of each </w:t>
      </w:r>
      <w:r w:rsidR="004951CA">
        <w:t xml:space="preserve">of the 80 </w:t>
      </w:r>
      <w:r w:rsidR="007F5598">
        <w:t>species</w:t>
      </w:r>
      <w:r w:rsidR="004951CA">
        <w:t xml:space="preserve"> in the Stafford dataset is</w:t>
      </w:r>
      <w:r w:rsidR="007F5598">
        <w:t xml:space="preserve"> required</w:t>
      </w:r>
      <w:r w:rsidR="007F240C">
        <w:t>. Flowering period</w:t>
      </w:r>
      <w:r w:rsidR="00537796">
        <w:t xml:space="preserve"> </w:t>
      </w:r>
      <w:r w:rsidR="003435E4">
        <w:t xml:space="preserve">(FLOWPER) </w:t>
      </w:r>
      <w:r w:rsidR="00537796">
        <w:t xml:space="preserve">data </w:t>
      </w:r>
      <w:r w:rsidR="00644425">
        <w:t>are</w:t>
      </w:r>
      <w:r w:rsidR="00537796">
        <w:t xml:space="preserve"> not provided within the trait dataset due to geographical difference</w:t>
      </w:r>
      <w:r w:rsidR="007F240C">
        <w:t xml:space="preserve">s and </w:t>
      </w:r>
      <w:r w:rsidR="003435E4">
        <w:t xml:space="preserve">such data </w:t>
      </w:r>
      <w:r w:rsidR="007F240C">
        <w:t xml:space="preserve">needs to be </w:t>
      </w:r>
      <w:r w:rsidR="003435E4">
        <w:t>collated</w:t>
      </w:r>
      <w:r w:rsidR="007F240C">
        <w:t xml:space="preserve"> from relevant Floras</w:t>
      </w:r>
      <w:r w:rsidR="004E2224">
        <w:t xml:space="preserve"> and imported into R</w:t>
      </w:r>
      <w:r w:rsidR="00537796">
        <w:t xml:space="preserve">. A spreadsheet was constructed using </w:t>
      </w:r>
      <w:r w:rsidR="00E62E96">
        <w:t xml:space="preserve">flowering </w:t>
      </w:r>
      <w:r w:rsidR="00537796">
        <w:t xml:space="preserve">data from </w:t>
      </w:r>
      <w:r w:rsidR="00B20AFD">
        <w:t>a UK Flora (Clapham et al. 1987) supplemented by</w:t>
      </w:r>
      <w:r w:rsidR="00E62E96">
        <w:t xml:space="preserve"> data from</w:t>
      </w:r>
      <w:r w:rsidR="00B20AFD">
        <w:t xml:space="preserve"> a German Flora (</w:t>
      </w:r>
      <w:proofErr w:type="spellStart"/>
      <w:r w:rsidR="00B20AFD">
        <w:t>Rothmaler</w:t>
      </w:r>
      <w:proofErr w:type="spellEnd"/>
      <w:r w:rsidR="00B20AFD">
        <w:t xml:space="preserve"> </w:t>
      </w:r>
      <w:r w:rsidR="00E62E96">
        <w:t>1995</w:t>
      </w:r>
      <w:r w:rsidR="00B20AFD">
        <w:t>),</w:t>
      </w:r>
      <w:r w:rsidR="00F20DAB">
        <w:t xml:space="preserve"> containing a column </w:t>
      </w:r>
      <w:r w:rsidR="004E2224">
        <w:t>of</w:t>
      </w:r>
      <w:r w:rsidR="00F20DAB">
        <w:t xml:space="preserve"> species codes and a column with the flowering duration</w:t>
      </w:r>
      <w:r>
        <w:t xml:space="preserve"> </w:t>
      </w:r>
      <w:r w:rsidR="00B20AFD">
        <w:t xml:space="preserve">in months </w:t>
      </w:r>
      <w:r>
        <w:t>(</w:t>
      </w:r>
      <w:r w:rsidR="004E2224" w:rsidRPr="004B5421">
        <w:rPr>
          <w:color w:val="000000" w:themeColor="text1"/>
        </w:rPr>
        <w:t>T</w:t>
      </w:r>
      <w:r w:rsidRPr="004B5421">
        <w:rPr>
          <w:color w:val="000000" w:themeColor="text1"/>
        </w:rPr>
        <w:t xml:space="preserve">able </w:t>
      </w:r>
      <w:r w:rsidR="004B5421" w:rsidRPr="004B5421">
        <w:rPr>
          <w:color w:val="000000" w:themeColor="text1"/>
        </w:rPr>
        <w:t>3</w:t>
      </w:r>
      <w:r w:rsidRPr="004B5421">
        <w:rPr>
          <w:color w:val="000000" w:themeColor="text1"/>
        </w:rPr>
        <w:t xml:space="preserve">, </w:t>
      </w:r>
      <w:r w:rsidR="004B5421" w:rsidRPr="004B5421">
        <w:rPr>
          <w:color w:val="000000" w:themeColor="text1"/>
        </w:rPr>
        <w:t>supplementary</w:t>
      </w:r>
      <w:r w:rsidRPr="004B5421">
        <w:rPr>
          <w:color w:val="000000" w:themeColor="text1"/>
        </w:rPr>
        <w:t xml:space="preserve"> data </w:t>
      </w:r>
      <w:r w:rsidR="004B5421" w:rsidRPr="004B5421">
        <w:rPr>
          <w:color w:val="000000" w:themeColor="text1"/>
        </w:rPr>
        <w:t>6</w:t>
      </w:r>
      <w:r>
        <w:t>)</w:t>
      </w:r>
      <w:r w:rsidR="00F20DAB">
        <w:t xml:space="preserve">. Note that FLOWPER is only needed for model 1 and model 3. </w:t>
      </w:r>
      <w:r>
        <w:t xml:space="preserve">For composite </w:t>
      </w:r>
      <w:r w:rsidR="00B20AFD">
        <w:t xml:space="preserve">taxa </w:t>
      </w:r>
      <w:r w:rsidR="00644425">
        <w:t xml:space="preserve">an </w:t>
      </w:r>
      <w:r>
        <w:t xml:space="preserve">averaged flowering period of the </w:t>
      </w:r>
      <w:r w:rsidR="00644425">
        <w:t xml:space="preserve">multiple </w:t>
      </w:r>
      <w:r>
        <w:t xml:space="preserve">species </w:t>
      </w:r>
      <w:r w:rsidR="007F240C">
        <w:t>was</w:t>
      </w:r>
      <w:r>
        <w:t xml:space="preserve"> entered. </w:t>
      </w:r>
    </w:p>
    <w:p w14:paraId="3AFC1231" w14:textId="7352AC20" w:rsidR="004A0C73" w:rsidRDefault="004A0C73"/>
    <w:p w14:paraId="45A24F05" w14:textId="1FA1DD98" w:rsidR="004A0C73" w:rsidRPr="004E2224" w:rsidRDefault="004A0C73">
      <w:pPr>
        <w:rPr>
          <w:sz w:val="20"/>
          <w:szCs w:val="20"/>
        </w:rPr>
      </w:pPr>
      <w:r w:rsidRPr="004E2224">
        <w:rPr>
          <w:sz w:val="20"/>
          <w:szCs w:val="20"/>
        </w:rPr>
        <w:t xml:space="preserve">Table </w:t>
      </w:r>
      <w:r w:rsidR="004B5421">
        <w:rPr>
          <w:sz w:val="20"/>
          <w:szCs w:val="20"/>
        </w:rPr>
        <w:t>3</w:t>
      </w:r>
      <w:r w:rsidRPr="004E2224">
        <w:rPr>
          <w:sz w:val="20"/>
          <w:szCs w:val="20"/>
        </w:rPr>
        <w:t>. The</w:t>
      </w:r>
      <w:r w:rsidR="004E2224" w:rsidRPr="004E2224">
        <w:rPr>
          <w:sz w:val="20"/>
          <w:szCs w:val="20"/>
        </w:rPr>
        <w:t xml:space="preserve"> format of the second spreadsheet required:</w:t>
      </w:r>
      <w:r w:rsidRPr="004E2224">
        <w:rPr>
          <w:sz w:val="20"/>
          <w:szCs w:val="20"/>
        </w:rPr>
        <w:t xml:space="preserve"> flowering periods</w:t>
      </w:r>
      <w:r w:rsidR="004E2224" w:rsidRPr="004E2224">
        <w:rPr>
          <w:sz w:val="20"/>
          <w:szCs w:val="20"/>
        </w:rPr>
        <w:t xml:space="preserve">. </w:t>
      </w:r>
      <w:r w:rsidRPr="004E2224">
        <w:rPr>
          <w:sz w:val="20"/>
          <w:szCs w:val="20"/>
        </w:rPr>
        <w:t xml:space="preserve"> </w:t>
      </w:r>
      <w:r w:rsidR="004E2224" w:rsidRPr="004E2224">
        <w:rPr>
          <w:sz w:val="20"/>
          <w:szCs w:val="20"/>
        </w:rPr>
        <w:t>T</w:t>
      </w:r>
      <w:r w:rsidRPr="004E2224">
        <w:rPr>
          <w:sz w:val="20"/>
          <w:szCs w:val="20"/>
        </w:rPr>
        <w:t>he first 12 species from Stafford</w:t>
      </w:r>
      <w:r w:rsidR="004E2224" w:rsidRPr="004E2224">
        <w:rPr>
          <w:sz w:val="20"/>
          <w:szCs w:val="20"/>
        </w:rPr>
        <w:t xml:space="preserve"> are shown with composite species in bold</w:t>
      </w:r>
      <w:r w:rsidR="0006266D">
        <w:rPr>
          <w:sz w:val="20"/>
          <w:szCs w:val="20"/>
        </w:rPr>
        <w:t>, species missing trait data underlined</w:t>
      </w:r>
      <w:r w:rsidR="004E2224" w:rsidRPr="004E2224">
        <w:rPr>
          <w:sz w:val="20"/>
          <w:szCs w:val="20"/>
        </w:rPr>
        <w:t xml:space="preserve">. </w:t>
      </w:r>
    </w:p>
    <w:tbl>
      <w:tblPr>
        <w:tblStyle w:val="GridTable1Light"/>
        <w:tblW w:w="3320" w:type="dxa"/>
        <w:tblLook w:val="04A0" w:firstRow="1" w:lastRow="0" w:firstColumn="1" w:lastColumn="0" w:noHBand="0" w:noVBand="1"/>
      </w:tblPr>
      <w:tblGrid>
        <w:gridCol w:w="1840"/>
        <w:gridCol w:w="1480"/>
      </w:tblGrid>
      <w:tr w:rsidR="004A0C73" w:rsidRPr="004A0C73" w14:paraId="40C58FF6" w14:textId="77777777" w:rsidTr="004E22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10D4C35" w14:textId="77777777" w:rsidR="004A0C73" w:rsidRPr="004A0C73" w:rsidRDefault="004A0C73" w:rsidP="004A0C73">
            <w:pPr>
              <w:rPr>
                <w:rFonts w:ascii="Calibri" w:eastAsia="Times New Roman" w:hAnsi="Calibri" w:cs="Calibri"/>
                <w:color w:val="000000" w:themeColor="text1"/>
                <w:sz w:val="22"/>
                <w:szCs w:val="22"/>
                <w:lang w:eastAsia="en-GB"/>
              </w:rPr>
            </w:pPr>
            <w:proofErr w:type="spellStart"/>
            <w:proofErr w:type="gramStart"/>
            <w:r w:rsidRPr="004A0C73">
              <w:rPr>
                <w:rFonts w:ascii="Calibri" w:eastAsia="Times New Roman" w:hAnsi="Calibri" w:cs="Calibri"/>
                <w:color w:val="000000" w:themeColor="text1"/>
                <w:sz w:val="22"/>
                <w:szCs w:val="22"/>
                <w:lang w:eastAsia="en-GB"/>
              </w:rPr>
              <w:t>species.codes</w:t>
            </w:r>
            <w:proofErr w:type="spellEnd"/>
            <w:proofErr w:type="gramEnd"/>
          </w:p>
        </w:tc>
        <w:tc>
          <w:tcPr>
            <w:tcW w:w="1480" w:type="dxa"/>
            <w:noWrap/>
            <w:hideMark/>
          </w:tcPr>
          <w:p w14:paraId="56316A3D" w14:textId="77777777" w:rsidR="004A0C73" w:rsidRPr="004A0C73" w:rsidRDefault="004A0C73" w:rsidP="004A0C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FLOWPER</w:t>
            </w:r>
          </w:p>
        </w:tc>
      </w:tr>
      <w:tr w:rsidR="004A0C73" w:rsidRPr="004A0C73" w14:paraId="248776F1"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630961F"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agrogit</w:t>
            </w:r>
            <w:proofErr w:type="spellEnd"/>
          </w:p>
        </w:tc>
        <w:tc>
          <w:tcPr>
            <w:tcW w:w="1480" w:type="dxa"/>
            <w:noWrap/>
            <w:hideMark/>
          </w:tcPr>
          <w:p w14:paraId="40FC2796"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65F909A0"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BEAC008"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anetgra</w:t>
            </w:r>
            <w:proofErr w:type="spellEnd"/>
          </w:p>
        </w:tc>
        <w:tc>
          <w:tcPr>
            <w:tcW w:w="1480" w:type="dxa"/>
            <w:noWrap/>
            <w:hideMark/>
          </w:tcPr>
          <w:p w14:paraId="77D5F3DB"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3</w:t>
            </w:r>
          </w:p>
        </w:tc>
      </w:tr>
      <w:tr w:rsidR="004A0C73" w:rsidRPr="004A0C73" w14:paraId="502B3057"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1DF31CB6"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anthcot</w:t>
            </w:r>
            <w:proofErr w:type="spellEnd"/>
          </w:p>
        </w:tc>
        <w:tc>
          <w:tcPr>
            <w:tcW w:w="1480" w:type="dxa"/>
            <w:noWrap/>
            <w:hideMark/>
          </w:tcPr>
          <w:p w14:paraId="12A146F0"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5</w:t>
            </w:r>
          </w:p>
        </w:tc>
      </w:tr>
      <w:tr w:rsidR="004A0C73" w:rsidRPr="004A0C73" w14:paraId="709A86FE"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23EA5A91"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arrhels</w:t>
            </w:r>
            <w:proofErr w:type="spellEnd"/>
          </w:p>
        </w:tc>
        <w:tc>
          <w:tcPr>
            <w:tcW w:w="1480" w:type="dxa"/>
            <w:noWrap/>
            <w:hideMark/>
          </w:tcPr>
          <w:p w14:paraId="70A121CC"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3A04A19A"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339B016" w14:textId="77777777" w:rsidR="004A0C73" w:rsidRPr="004E2224" w:rsidRDefault="004A0C73" w:rsidP="004A0C73">
            <w:pPr>
              <w:rPr>
                <w:rFonts w:ascii="Calibri" w:eastAsia="Times New Roman" w:hAnsi="Calibri" w:cs="Calibri"/>
                <w:color w:val="000000" w:themeColor="text1"/>
                <w:sz w:val="22"/>
                <w:szCs w:val="22"/>
                <w:lang w:eastAsia="en-GB"/>
              </w:rPr>
            </w:pPr>
            <w:proofErr w:type="spellStart"/>
            <w:r w:rsidRPr="004E2224">
              <w:rPr>
                <w:rFonts w:ascii="Calibri" w:eastAsia="Times New Roman" w:hAnsi="Calibri" w:cs="Calibri"/>
                <w:color w:val="000000" w:themeColor="text1"/>
                <w:sz w:val="22"/>
                <w:szCs w:val="22"/>
                <w:lang w:eastAsia="en-GB"/>
              </w:rPr>
              <w:t>avenstfa</w:t>
            </w:r>
            <w:proofErr w:type="spellEnd"/>
          </w:p>
        </w:tc>
        <w:tc>
          <w:tcPr>
            <w:tcW w:w="1480" w:type="dxa"/>
            <w:noWrap/>
            <w:hideMark/>
          </w:tcPr>
          <w:p w14:paraId="072538E7" w14:textId="77777777" w:rsidR="004A0C73" w:rsidRPr="004E2224"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22"/>
                <w:szCs w:val="22"/>
                <w:lang w:eastAsia="en-GB"/>
              </w:rPr>
            </w:pPr>
            <w:r w:rsidRPr="004E2224">
              <w:rPr>
                <w:rFonts w:ascii="Calibri" w:eastAsia="Times New Roman" w:hAnsi="Calibri" w:cs="Calibri"/>
                <w:b/>
                <w:bCs/>
                <w:color w:val="000000" w:themeColor="text1"/>
                <w:sz w:val="22"/>
                <w:szCs w:val="22"/>
                <w:lang w:eastAsia="en-GB"/>
              </w:rPr>
              <w:t>3</w:t>
            </w:r>
          </w:p>
        </w:tc>
      </w:tr>
      <w:tr w:rsidR="004A0C73" w:rsidRPr="004A0C73" w14:paraId="1FD9DD7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EB866D0"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brasnig</w:t>
            </w:r>
            <w:proofErr w:type="spellEnd"/>
          </w:p>
        </w:tc>
        <w:tc>
          <w:tcPr>
            <w:tcW w:w="1480" w:type="dxa"/>
            <w:noWrap/>
            <w:hideMark/>
          </w:tcPr>
          <w:p w14:paraId="634D198B"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4</w:t>
            </w:r>
          </w:p>
        </w:tc>
      </w:tr>
      <w:tr w:rsidR="004A0C73" w:rsidRPr="004A0C73" w14:paraId="1CF4930C"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412BEC9" w14:textId="77777777" w:rsidR="004A0C73" w:rsidRPr="004E2224" w:rsidRDefault="004A0C73" w:rsidP="004A0C73">
            <w:pPr>
              <w:rPr>
                <w:rFonts w:ascii="Calibri" w:eastAsia="Times New Roman" w:hAnsi="Calibri" w:cs="Calibri"/>
                <w:color w:val="000000" w:themeColor="text1"/>
                <w:sz w:val="22"/>
                <w:szCs w:val="22"/>
                <w:lang w:eastAsia="en-GB"/>
              </w:rPr>
            </w:pPr>
            <w:proofErr w:type="spellStart"/>
            <w:r w:rsidRPr="004E2224">
              <w:rPr>
                <w:rFonts w:ascii="Calibri" w:eastAsia="Times New Roman" w:hAnsi="Calibri" w:cs="Calibri"/>
                <w:color w:val="000000" w:themeColor="text1"/>
                <w:sz w:val="22"/>
                <w:szCs w:val="22"/>
                <w:lang w:eastAsia="en-GB"/>
              </w:rPr>
              <w:t>bromhose</w:t>
            </w:r>
            <w:proofErr w:type="spellEnd"/>
          </w:p>
        </w:tc>
        <w:tc>
          <w:tcPr>
            <w:tcW w:w="1480" w:type="dxa"/>
            <w:noWrap/>
            <w:hideMark/>
          </w:tcPr>
          <w:p w14:paraId="5E2DC53D" w14:textId="77777777" w:rsidR="004A0C73" w:rsidRPr="004E2224"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sz w:val="22"/>
                <w:szCs w:val="22"/>
                <w:lang w:eastAsia="en-GB"/>
              </w:rPr>
            </w:pPr>
            <w:r w:rsidRPr="004E2224">
              <w:rPr>
                <w:rFonts w:ascii="Calibri" w:eastAsia="Times New Roman" w:hAnsi="Calibri" w:cs="Calibri"/>
                <w:b/>
                <w:bCs/>
                <w:color w:val="000000" w:themeColor="text1"/>
                <w:sz w:val="22"/>
                <w:szCs w:val="22"/>
                <w:lang w:eastAsia="en-GB"/>
              </w:rPr>
              <w:t>2</w:t>
            </w:r>
          </w:p>
        </w:tc>
      </w:tr>
      <w:tr w:rsidR="004A0C73" w:rsidRPr="004A0C73" w14:paraId="05C4F1A1"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DB9FDB0"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buglarv</w:t>
            </w:r>
            <w:proofErr w:type="spellEnd"/>
          </w:p>
        </w:tc>
        <w:tc>
          <w:tcPr>
            <w:tcW w:w="1480" w:type="dxa"/>
            <w:noWrap/>
            <w:hideMark/>
          </w:tcPr>
          <w:p w14:paraId="134629F9"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4</w:t>
            </w:r>
          </w:p>
        </w:tc>
      </w:tr>
      <w:tr w:rsidR="004A0C73" w:rsidRPr="004A0C73" w14:paraId="7891D7DC"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F765B7E"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buplrot</w:t>
            </w:r>
            <w:proofErr w:type="spellEnd"/>
          </w:p>
        </w:tc>
        <w:tc>
          <w:tcPr>
            <w:tcW w:w="1480" w:type="dxa"/>
            <w:noWrap/>
            <w:hideMark/>
          </w:tcPr>
          <w:p w14:paraId="2AA0DED8"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7A2E59B4"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E13197F" w14:textId="77777777" w:rsidR="004A0C73" w:rsidRPr="0006266D" w:rsidRDefault="004A0C73" w:rsidP="004A0C73">
            <w:pPr>
              <w:rPr>
                <w:rFonts w:ascii="Calibri" w:eastAsia="Times New Roman" w:hAnsi="Calibri" w:cs="Calibri"/>
                <w:b w:val="0"/>
                <w:bCs w:val="0"/>
                <w:color w:val="000000" w:themeColor="text1"/>
                <w:sz w:val="22"/>
                <w:szCs w:val="22"/>
                <w:u w:val="single"/>
                <w:lang w:eastAsia="en-GB"/>
              </w:rPr>
            </w:pPr>
            <w:proofErr w:type="spellStart"/>
            <w:r w:rsidRPr="0006266D">
              <w:rPr>
                <w:rFonts w:ascii="Calibri" w:eastAsia="Times New Roman" w:hAnsi="Calibri" w:cs="Calibri"/>
                <w:b w:val="0"/>
                <w:bCs w:val="0"/>
                <w:color w:val="000000" w:themeColor="text1"/>
                <w:sz w:val="22"/>
                <w:szCs w:val="22"/>
                <w:u w:val="single"/>
                <w:lang w:eastAsia="en-GB"/>
              </w:rPr>
              <w:t>careflv</w:t>
            </w:r>
            <w:proofErr w:type="spellEnd"/>
          </w:p>
        </w:tc>
        <w:tc>
          <w:tcPr>
            <w:tcW w:w="1480" w:type="dxa"/>
            <w:noWrap/>
            <w:hideMark/>
          </w:tcPr>
          <w:p w14:paraId="0DC5D94F"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5</w:t>
            </w:r>
          </w:p>
        </w:tc>
      </w:tr>
      <w:tr w:rsidR="004A0C73" w:rsidRPr="004A0C73" w14:paraId="10C7408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F343C75"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carenig</w:t>
            </w:r>
            <w:proofErr w:type="spellEnd"/>
          </w:p>
        </w:tc>
        <w:tc>
          <w:tcPr>
            <w:tcW w:w="1480" w:type="dxa"/>
            <w:noWrap/>
            <w:hideMark/>
          </w:tcPr>
          <w:p w14:paraId="72004E42"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r w:rsidR="004A0C73" w:rsidRPr="004A0C73" w14:paraId="03C5EFBD" w14:textId="77777777" w:rsidTr="004E2224">
        <w:trPr>
          <w:trHeight w:val="32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47041D64" w14:textId="77777777" w:rsidR="004A0C73" w:rsidRPr="004E2224" w:rsidRDefault="004A0C73" w:rsidP="004A0C73">
            <w:pPr>
              <w:rPr>
                <w:rFonts w:ascii="Calibri" w:eastAsia="Times New Roman" w:hAnsi="Calibri" w:cs="Calibri"/>
                <w:b w:val="0"/>
                <w:bCs w:val="0"/>
                <w:color w:val="000000" w:themeColor="text1"/>
                <w:sz w:val="22"/>
                <w:szCs w:val="22"/>
                <w:lang w:eastAsia="en-GB"/>
              </w:rPr>
            </w:pPr>
            <w:proofErr w:type="spellStart"/>
            <w:r w:rsidRPr="004E2224">
              <w:rPr>
                <w:rFonts w:ascii="Calibri" w:eastAsia="Times New Roman" w:hAnsi="Calibri" w:cs="Calibri"/>
                <w:b w:val="0"/>
                <w:bCs w:val="0"/>
                <w:color w:val="000000" w:themeColor="text1"/>
                <w:sz w:val="22"/>
                <w:szCs w:val="22"/>
                <w:lang w:eastAsia="en-GB"/>
              </w:rPr>
              <w:t>carepna</w:t>
            </w:r>
            <w:proofErr w:type="spellEnd"/>
          </w:p>
        </w:tc>
        <w:tc>
          <w:tcPr>
            <w:tcW w:w="1480" w:type="dxa"/>
            <w:noWrap/>
            <w:hideMark/>
          </w:tcPr>
          <w:p w14:paraId="03E859B4" w14:textId="77777777" w:rsidR="004A0C73" w:rsidRPr="004A0C73" w:rsidRDefault="004A0C73" w:rsidP="004A0C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2"/>
                <w:szCs w:val="22"/>
                <w:lang w:eastAsia="en-GB"/>
              </w:rPr>
            </w:pPr>
            <w:r w:rsidRPr="004A0C73">
              <w:rPr>
                <w:rFonts w:ascii="Calibri" w:eastAsia="Times New Roman" w:hAnsi="Calibri" w:cs="Calibri"/>
                <w:color w:val="000000" w:themeColor="text1"/>
                <w:sz w:val="22"/>
                <w:szCs w:val="22"/>
                <w:lang w:eastAsia="en-GB"/>
              </w:rPr>
              <w:t>2</w:t>
            </w:r>
          </w:p>
        </w:tc>
      </w:tr>
    </w:tbl>
    <w:p w14:paraId="3E4D379F" w14:textId="02E83616" w:rsidR="00E85DBF" w:rsidRDefault="00E85DBF"/>
    <w:p w14:paraId="1BAAB460" w14:textId="0F098D42" w:rsidR="0006266D" w:rsidRDefault="004F6790">
      <w:r>
        <w:t>For the Stafford dataset</w:t>
      </w:r>
      <w:r w:rsidR="00680265" w:rsidRPr="003F532D">
        <w:t xml:space="preserve"> composite </w:t>
      </w:r>
      <w:r w:rsidR="00E62E96">
        <w:t>taxa</w:t>
      </w:r>
      <w:r w:rsidR="00E62E96" w:rsidRPr="003F532D">
        <w:t xml:space="preserve"> </w:t>
      </w:r>
      <w:r>
        <w:t xml:space="preserve">were created when an item could have </w:t>
      </w:r>
      <w:r w:rsidR="00644425">
        <w:t xml:space="preserve">derived from </w:t>
      </w:r>
      <w:r>
        <w:t>one of two or three species</w:t>
      </w:r>
      <w:r w:rsidR="00680265" w:rsidRPr="003F532D">
        <w:t>. Before constructing the averaged function</w:t>
      </w:r>
      <w:r>
        <w:t>al</w:t>
      </w:r>
      <w:r w:rsidR="00680265" w:rsidRPr="003F532D">
        <w:t xml:space="preserve"> traits of the composite </w:t>
      </w:r>
      <w:r w:rsidR="00A84625" w:rsidRPr="003F532D">
        <w:t>species,</w:t>
      </w:r>
      <w:r w:rsidR="00680265" w:rsidRPr="003F532D">
        <w:t xml:space="preserve"> </w:t>
      </w:r>
      <w:proofErr w:type="spellStart"/>
      <w:r w:rsidR="0006266D" w:rsidRPr="00B053B0">
        <w:rPr>
          <w:b/>
          <w:bCs/>
        </w:rPr>
        <w:t>weed_</w:t>
      </w:r>
      <w:r w:rsidR="00680265" w:rsidRPr="00B053B0">
        <w:rPr>
          <w:b/>
          <w:bCs/>
        </w:rPr>
        <w:t>data</w:t>
      </w:r>
      <w:proofErr w:type="spellEnd"/>
      <w:r w:rsidR="00680265" w:rsidRPr="003F532D">
        <w:t xml:space="preserve"> was used to examine the species, confirming that the</w:t>
      </w:r>
      <w:r>
        <w:t>ir</w:t>
      </w:r>
      <w:r w:rsidR="00680265" w:rsidRPr="003F532D">
        <w:t xml:space="preserve"> functional traits </w:t>
      </w:r>
      <w:r>
        <w:t>were</w:t>
      </w:r>
      <w:r w:rsidR="00680265" w:rsidRPr="003F532D">
        <w:t xml:space="preserve"> not </w:t>
      </w:r>
      <w:r w:rsidR="00E62E96">
        <w:t>widely divergent</w:t>
      </w:r>
      <w:r w:rsidR="003F532D">
        <w:t xml:space="preserve">. For species which have very different </w:t>
      </w:r>
      <w:r w:rsidR="00B053B0">
        <w:t xml:space="preserve">growing conditions or functional traits it is suggested that the models be run with and without </w:t>
      </w:r>
      <w:r w:rsidR="00E62E96">
        <w:t xml:space="preserve">the </w:t>
      </w:r>
      <w:r w:rsidR="00644425">
        <w:t xml:space="preserve">composite </w:t>
      </w:r>
      <w:r w:rsidR="00E62E96">
        <w:t xml:space="preserve">taxa </w:t>
      </w:r>
      <w:r w:rsidR="00B053B0">
        <w:t xml:space="preserve">to see the impact of their inclusion. </w:t>
      </w:r>
    </w:p>
    <w:p w14:paraId="49CE9CBE" w14:textId="77777777" w:rsidR="0006266D" w:rsidRDefault="0006266D"/>
    <w:p w14:paraId="216F99A6" w14:textId="1CE05ADB" w:rsidR="00E85DBF" w:rsidRDefault="004A0C73">
      <w:r>
        <w:t>To obtain the</w:t>
      </w:r>
      <w:r w:rsidR="00B053B0">
        <w:t xml:space="preserve"> </w:t>
      </w:r>
      <w:r w:rsidR="00644425">
        <w:t>composite taxa’s functional</w:t>
      </w:r>
      <w:r w:rsidR="00E85DBF">
        <w:t xml:space="preserve"> trait data</w:t>
      </w:r>
      <w:r w:rsidR="007F240C">
        <w:t xml:space="preserve"> </w:t>
      </w:r>
      <w:r w:rsidR="00E85DBF">
        <w:t xml:space="preserve">the function </w:t>
      </w:r>
      <w:proofErr w:type="spellStart"/>
      <w:r w:rsidR="00E85DBF" w:rsidRPr="007F240C">
        <w:rPr>
          <w:rStyle w:val="Strong"/>
        </w:rPr>
        <w:t>ave_wdata</w:t>
      </w:r>
      <w:proofErr w:type="spellEnd"/>
      <w:r w:rsidR="007F240C">
        <w:t xml:space="preserve"> was used</w:t>
      </w:r>
      <w:r w:rsidR="00E85DBF">
        <w:t xml:space="preserve">. The Stafford data contained </w:t>
      </w:r>
      <w:r w:rsidR="00174E44">
        <w:t xml:space="preserve">12 composite </w:t>
      </w:r>
      <w:r w:rsidR="00C36AA7">
        <w:t>taxa</w:t>
      </w:r>
      <w:r w:rsidR="00174E44">
        <w:t xml:space="preserve"> (</w:t>
      </w:r>
      <w:r w:rsidR="004F6790">
        <w:t>T</w:t>
      </w:r>
      <w:r w:rsidR="00174E44">
        <w:t xml:space="preserve">able </w:t>
      </w:r>
      <w:r w:rsidR="004B5421">
        <w:t>4</w:t>
      </w:r>
      <w:r w:rsidR="00174E44">
        <w:t xml:space="preserve">) and </w:t>
      </w:r>
      <w:proofErr w:type="spellStart"/>
      <w:r w:rsidR="00174E44" w:rsidRPr="007F240C">
        <w:rPr>
          <w:rStyle w:val="Strong"/>
        </w:rPr>
        <w:t>ave_wdata</w:t>
      </w:r>
      <w:proofErr w:type="spellEnd"/>
      <w:r w:rsidR="00174E44">
        <w:t xml:space="preserve"> was used to </w:t>
      </w:r>
      <w:r w:rsidR="004F6790">
        <w:t xml:space="preserve">average </w:t>
      </w:r>
      <w:r w:rsidR="00174E44">
        <w:t>the different species</w:t>
      </w:r>
      <w:r w:rsidR="007F240C">
        <w:t>’ function</w:t>
      </w:r>
      <w:r w:rsidR="003435E4">
        <w:t>a</w:t>
      </w:r>
      <w:r w:rsidR="007F240C">
        <w:t>l trait values</w:t>
      </w:r>
      <w:r w:rsidR="00174E44">
        <w:t>, creating a</w:t>
      </w:r>
      <w:r w:rsidR="007F240C">
        <w:t>n averaged SLA, ARNODE, LOGCANH, LOGCAND and VEGPRO</w:t>
      </w:r>
      <w:r w:rsidR="007F240C" w:rsidRPr="002860DC">
        <w:t>P</w:t>
      </w:r>
      <w:r w:rsidR="007F240C">
        <w:t xml:space="preserve"> for each composite </w:t>
      </w:r>
      <w:del w:id="163" w:author="Elizabeth Stroud" w:date="2023-01-10T11:03:00Z">
        <w:r w:rsidR="007F240C" w:rsidDel="00653447">
          <w:delText>species</w:delText>
        </w:r>
      </w:del>
      <w:ins w:id="164" w:author="Elizabeth Stroud" w:date="2023-01-10T11:03:00Z">
        <w:r w:rsidR="00653447">
          <w:t>taxon</w:t>
        </w:r>
      </w:ins>
      <w:r w:rsidR="007F240C">
        <w:t xml:space="preserve">. </w:t>
      </w:r>
      <w:r w:rsidR="00174E44">
        <w:t xml:space="preserve">For example, </w:t>
      </w:r>
      <w:r w:rsidR="00644425">
        <w:t xml:space="preserve">using </w:t>
      </w:r>
      <w:proofErr w:type="spellStart"/>
      <w:r w:rsidR="00644425">
        <w:t>ave_wdata</w:t>
      </w:r>
      <w:proofErr w:type="spellEnd"/>
      <w:r w:rsidR="00644425">
        <w:t xml:space="preserve"> </w:t>
      </w:r>
      <w:r w:rsidR="00174E44">
        <w:t>the functional trait</w:t>
      </w:r>
      <w:r w:rsidR="007F240C">
        <w:t xml:space="preserve"> values</w:t>
      </w:r>
      <w:r w:rsidR="00174E44">
        <w:t xml:space="preserve"> of the species </w:t>
      </w:r>
      <w:proofErr w:type="spellStart"/>
      <w:r w:rsidR="00174E44">
        <w:t>Ranunculus</w:t>
      </w:r>
      <w:proofErr w:type="spellEnd"/>
      <w:r w:rsidR="00174E44">
        <w:t xml:space="preserve"> acris (</w:t>
      </w:r>
      <w:proofErr w:type="spellStart"/>
      <w:r w:rsidR="00174E44">
        <w:t>ranuacr</w:t>
      </w:r>
      <w:proofErr w:type="spellEnd"/>
      <w:r w:rsidR="00174E44">
        <w:t xml:space="preserve">), </w:t>
      </w:r>
      <w:proofErr w:type="spellStart"/>
      <w:r w:rsidR="00174E44">
        <w:t>Ranunculus</w:t>
      </w:r>
      <w:proofErr w:type="spellEnd"/>
      <w:r w:rsidR="00174E44">
        <w:t xml:space="preserve"> </w:t>
      </w:r>
      <w:proofErr w:type="spellStart"/>
      <w:r w:rsidR="00174E44">
        <w:t>bulbosus</w:t>
      </w:r>
      <w:proofErr w:type="spellEnd"/>
      <w:r w:rsidR="00174E44">
        <w:t xml:space="preserve"> (</w:t>
      </w:r>
      <w:proofErr w:type="spellStart"/>
      <w:r w:rsidR="00174E44">
        <w:t>ranubul</w:t>
      </w:r>
      <w:proofErr w:type="spellEnd"/>
      <w:r w:rsidR="00174E44">
        <w:t xml:space="preserve">) and </w:t>
      </w:r>
      <w:proofErr w:type="spellStart"/>
      <w:r w:rsidR="00174E44">
        <w:t>Ranunculus</w:t>
      </w:r>
      <w:proofErr w:type="spellEnd"/>
      <w:r w:rsidR="00174E44">
        <w:t xml:space="preserve"> repens (</w:t>
      </w:r>
      <w:proofErr w:type="spellStart"/>
      <w:r w:rsidR="00174E44">
        <w:t>ranurep</w:t>
      </w:r>
      <w:proofErr w:type="spellEnd"/>
      <w:r w:rsidR="00174E44">
        <w:t xml:space="preserve">) were averaged together to create the composite </w:t>
      </w:r>
      <w:ins w:id="165" w:author="Elizabeth Stroud" w:date="2023-01-10T11:03:00Z">
        <w:r w:rsidR="00653447">
          <w:t xml:space="preserve">taxon </w:t>
        </w:r>
      </w:ins>
      <w:del w:id="166" w:author="Elizabeth Stroud" w:date="2023-01-10T11:03:00Z">
        <w:r w:rsidR="00174E44" w:rsidDel="00653447">
          <w:delText xml:space="preserve">species </w:delText>
        </w:r>
      </w:del>
      <w:proofErr w:type="spellStart"/>
      <w:r w:rsidR="00174E44">
        <w:t>ranuabr</w:t>
      </w:r>
      <w:proofErr w:type="spellEnd"/>
      <w:r w:rsidR="004F6790">
        <w:t xml:space="preserve">. </w:t>
      </w:r>
      <w:r w:rsidR="00174E44">
        <w:t xml:space="preserve">This was done for all composite species to create a </w:t>
      </w:r>
      <w:r w:rsidR="0068432F">
        <w:t>data frame</w:t>
      </w:r>
      <w:r w:rsidR="00174E44">
        <w:t xml:space="preserve"> containing </w:t>
      </w:r>
      <w:r w:rsidR="004F6790">
        <w:t>those taxa</w:t>
      </w:r>
      <w:r w:rsidR="00174E44">
        <w:t xml:space="preserve"> and their averaged functional trait data (</w:t>
      </w:r>
      <w:r w:rsidR="004B5421">
        <w:t xml:space="preserve">supplementary code </w:t>
      </w:r>
      <w:r w:rsidR="00112000">
        <w:t xml:space="preserve">line </w:t>
      </w:r>
      <w:r w:rsidR="00F62C52">
        <w:t>8</w:t>
      </w:r>
      <w:r w:rsidR="00105428">
        <w:t>; Figure 2a</w:t>
      </w:r>
      <w:r w:rsidR="00174E44">
        <w:t xml:space="preserve">). </w:t>
      </w:r>
    </w:p>
    <w:p w14:paraId="4490FA94" w14:textId="77777777" w:rsidR="00C36AA7" w:rsidRDefault="00C36AA7"/>
    <w:p w14:paraId="43220E5E" w14:textId="6DB33747" w:rsidR="004A0C73" w:rsidRPr="004E2224" w:rsidRDefault="00C36AA7">
      <w:pPr>
        <w:rPr>
          <w:sz w:val="20"/>
          <w:szCs w:val="20"/>
        </w:rPr>
      </w:pPr>
      <w:r w:rsidRPr="004E2224">
        <w:rPr>
          <w:sz w:val="20"/>
          <w:szCs w:val="20"/>
        </w:rPr>
        <w:t xml:space="preserve">Table </w:t>
      </w:r>
      <w:r w:rsidR="004B5421">
        <w:rPr>
          <w:sz w:val="20"/>
          <w:szCs w:val="20"/>
        </w:rPr>
        <w:t>4</w:t>
      </w:r>
      <w:r w:rsidRPr="004E2224">
        <w:rPr>
          <w:sz w:val="20"/>
          <w:szCs w:val="20"/>
        </w:rPr>
        <w:t xml:space="preserve"> </w:t>
      </w:r>
      <w:r w:rsidR="007F240C" w:rsidRPr="004E2224">
        <w:rPr>
          <w:sz w:val="20"/>
          <w:szCs w:val="20"/>
        </w:rPr>
        <w:t>T</w:t>
      </w:r>
      <w:r w:rsidRPr="004E2224">
        <w:rPr>
          <w:sz w:val="20"/>
          <w:szCs w:val="20"/>
        </w:rPr>
        <w:t xml:space="preserve">he new species codes for the composite taxa from Stafford and their included species </w:t>
      </w:r>
    </w:p>
    <w:tbl>
      <w:tblPr>
        <w:tblStyle w:val="GridTable1Light"/>
        <w:tblW w:w="0" w:type="auto"/>
        <w:tblLook w:val="04A0" w:firstRow="1" w:lastRow="0" w:firstColumn="1" w:lastColumn="0" w:noHBand="0" w:noVBand="1"/>
      </w:tblPr>
      <w:tblGrid>
        <w:gridCol w:w="2254"/>
        <w:gridCol w:w="2254"/>
        <w:gridCol w:w="2254"/>
        <w:gridCol w:w="2254"/>
      </w:tblGrid>
      <w:tr w:rsidR="004A0C73" w14:paraId="7BA77521" w14:textId="77777777" w:rsidTr="004E2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8C08E3" w14:textId="34C1EF81" w:rsidR="004A0C73" w:rsidRDefault="00C36AA7">
            <w:r>
              <w:t>Species code</w:t>
            </w:r>
          </w:p>
        </w:tc>
        <w:tc>
          <w:tcPr>
            <w:tcW w:w="2254" w:type="dxa"/>
          </w:tcPr>
          <w:p w14:paraId="5A3DA09D" w14:textId="7E1AFDBE" w:rsidR="004A0C73" w:rsidRDefault="00C36AA7">
            <w:pPr>
              <w:cnfStyle w:val="100000000000" w:firstRow="1" w:lastRow="0" w:firstColumn="0" w:lastColumn="0" w:oddVBand="0" w:evenVBand="0" w:oddHBand="0" w:evenHBand="0" w:firstRowFirstColumn="0" w:firstRowLastColumn="0" w:lastRowFirstColumn="0" w:lastRowLastColumn="0"/>
            </w:pPr>
            <w:r>
              <w:t>Species 1</w:t>
            </w:r>
          </w:p>
        </w:tc>
        <w:tc>
          <w:tcPr>
            <w:tcW w:w="2254" w:type="dxa"/>
          </w:tcPr>
          <w:p w14:paraId="09479110" w14:textId="6365B49F" w:rsidR="004A0C73" w:rsidRDefault="00C36AA7">
            <w:pPr>
              <w:cnfStyle w:val="100000000000" w:firstRow="1" w:lastRow="0" w:firstColumn="0" w:lastColumn="0" w:oddVBand="0" w:evenVBand="0" w:oddHBand="0" w:evenHBand="0" w:firstRowFirstColumn="0" w:firstRowLastColumn="0" w:lastRowFirstColumn="0" w:lastRowLastColumn="0"/>
            </w:pPr>
            <w:r>
              <w:t>Species 2</w:t>
            </w:r>
          </w:p>
        </w:tc>
        <w:tc>
          <w:tcPr>
            <w:tcW w:w="2254" w:type="dxa"/>
          </w:tcPr>
          <w:p w14:paraId="1994C71D" w14:textId="5A90A2EC" w:rsidR="004A0C73" w:rsidRDefault="00C36AA7">
            <w:pPr>
              <w:cnfStyle w:val="100000000000" w:firstRow="1" w:lastRow="0" w:firstColumn="0" w:lastColumn="0" w:oddVBand="0" w:evenVBand="0" w:oddHBand="0" w:evenHBand="0" w:firstRowFirstColumn="0" w:firstRowLastColumn="0" w:lastRowFirstColumn="0" w:lastRowLastColumn="0"/>
            </w:pPr>
            <w:r>
              <w:t>Species 3</w:t>
            </w:r>
          </w:p>
        </w:tc>
      </w:tr>
      <w:tr w:rsidR="004A0C73" w14:paraId="52CCC72C"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62456BC5" w14:textId="531EC8A7" w:rsidR="004A0C73" w:rsidRDefault="004A0C73">
            <w:proofErr w:type="spellStart"/>
            <w:r>
              <w:t>avenstfa</w:t>
            </w:r>
            <w:proofErr w:type="spellEnd"/>
          </w:p>
        </w:tc>
        <w:tc>
          <w:tcPr>
            <w:tcW w:w="2254" w:type="dxa"/>
          </w:tcPr>
          <w:p w14:paraId="1C445D47" w14:textId="2D98F243"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venste</w:t>
            </w:r>
            <w:proofErr w:type="spellEnd"/>
          </w:p>
        </w:tc>
        <w:tc>
          <w:tcPr>
            <w:tcW w:w="2254" w:type="dxa"/>
          </w:tcPr>
          <w:p w14:paraId="05BB382D" w14:textId="4EB16416"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venfat</w:t>
            </w:r>
            <w:proofErr w:type="spellEnd"/>
          </w:p>
        </w:tc>
        <w:tc>
          <w:tcPr>
            <w:tcW w:w="2254" w:type="dxa"/>
          </w:tcPr>
          <w:p w14:paraId="7A66BF7B"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494A7868"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1501B5A2" w14:textId="1C8A171F" w:rsidR="004A0C73" w:rsidRDefault="004A0C73">
            <w:proofErr w:type="spellStart"/>
            <w:r>
              <w:t>bromhose</w:t>
            </w:r>
            <w:proofErr w:type="spellEnd"/>
          </w:p>
        </w:tc>
        <w:tc>
          <w:tcPr>
            <w:tcW w:w="2254" w:type="dxa"/>
          </w:tcPr>
          <w:p w14:paraId="7DA1C8BC" w14:textId="064DEB34"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a</w:t>
            </w:r>
            <w:r w:rsidR="004A0C73">
              <w:t>romsec</w:t>
            </w:r>
            <w:proofErr w:type="spellEnd"/>
          </w:p>
        </w:tc>
        <w:tc>
          <w:tcPr>
            <w:tcW w:w="2254" w:type="dxa"/>
          </w:tcPr>
          <w:p w14:paraId="429EE00A" w14:textId="5F582CF9"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b</w:t>
            </w:r>
            <w:r w:rsidR="004A0C73">
              <w:t>romhor</w:t>
            </w:r>
            <w:proofErr w:type="spellEnd"/>
          </w:p>
        </w:tc>
        <w:tc>
          <w:tcPr>
            <w:tcW w:w="2254" w:type="dxa"/>
          </w:tcPr>
          <w:p w14:paraId="6405B054"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370DE238"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48FA0B37" w14:textId="0DAF8D04" w:rsidR="004A0C73" w:rsidRDefault="004A0C73">
            <w:proofErr w:type="spellStart"/>
            <w:r>
              <w:t>galetesp</w:t>
            </w:r>
            <w:proofErr w:type="spellEnd"/>
          </w:p>
        </w:tc>
        <w:tc>
          <w:tcPr>
            <w:tcW w:w="2254" w:type="dxa"/>
          </w:tcPr>
          <w:p w14:paraId="3B8D2A3A" w14:textId="459E7CC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galetet</w:t>
            </w:r>
            <w:proofErr w:type="spellEnd"/>
          </w:p>
        </w:tc>
        <w:tc>
          <w:tcPr>
            <w:tcW w:w="2254" w:type="dxa"/>
          </w:tcPr>
          <w:p w14:paraId="3199C677" w14:textId="71685ABB"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alespe</w:t>
            </w:r>
            <w:proofErr w:type="spellEnd"/>
          </w:p>
        </w:tc>
        <w:tc>
          <w:tcPr>
            <w:tcW w:w="2254" w:type="dxa"/>
          </w:tcPr>
          <w:p w14:paraId="735FA370" w14:textId="5400A3F1"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493F2416"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322DFB5A" w14:textId="3291AC04" w:rsidR="004A0C73" w:rsidRDefault="004A0C73">
            <w:proofErr w:type="spellStart"/>
            <w:r>
              <w:t>eleounpa</w:t>
            </w:r>
            <w:proofErr w:type="spellEnd"/>
          </w:p>
        </w:tc>
        <w:tc>
          <w:tcPr>
            <w:tcW w:w="2254" w:type="dxa"/>
          </w:tcPr>
          <w:p w14:paraId="29107594" w14:textId="55E14745"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eleouni</w:t>
            </w:r>
            <w:proofErr w:type="spellEnd"/>
          </w:p>
        </w:tc>
        <w:tc>
          <w:tcPr>
            <w:tcW w:w="2254" w:type="dxa"/>
          </w:tcPr>
          <w:p w14:paraId="777B65FC" w14:textId="53DEC35E"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e</w:t>
            </w:r>
            <w:r w:rsidR="004A0C73">
              <w:t>leopal</w:t>
            </w:r>
            <w:proofErr w:type="spellEnd"/>
          </w:p>
        </w:tc>
        <w:tc>
          <w:tcPr>
            <w:tcW w:w="2254" w:type="dxa"/>
          </w:tcPr>
          <w:p w14:paraId="54046FBA"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0F2E353"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A76A0BD" w14:textId="7DFA6EAB" w:rsidR="004A0C73" w:rsidRDefault="004A0C73">
            <w:proofErr w:type="spellStart"/>
            <w:r>
              <w:t>galiapsp</w:t>
            </w:r>
            <w:proofErr w:type="spellEnd"/>
          </w:p>
        </w:tc>
        <w:tc>
          <w:tcPr>
            <w:tcW w:w="2254" w:type="dxa"/>
          </w:tcPr>
          <w:p w14:paraId="34017B8E" w14:textId="5DD459C6"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aliapa</w:t>
            </w:r>
            <w:proofErr w:type="spellEnd"/>
          </w:p>
        </w:tc>
        <w:tc>
          <w:tcPr>
            <w:tcW w:w="2254" w:type="dxa"/>
          </w:tcPr>
          <w:p w14:paraId="37EDCB08" w14:textId="3F22539E"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g</w:t>
            </w:r>
            <w:r w:rsidR="004A0C73">
              <w:t>alispu</w:t>
            </w:r>
            <w:proofErr w:type="spellEnd"/>
          </w:p>
        </w:tc>
        <w:tc>
          <w:tcPr>
            <w:tcW w:w="2254" w:type="dxa"/>
          </w:tcPr>
          <w:p w14:paraId="3892C095"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5E793B2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C1BD890" w14:textId="2271B522" w:rsidR="004A0C73" w:rsidRDefault="004A0C73">
            <w:proofErr w:type="spellStart"/>
            <w:r>
              <w:t>juncefco</w:t>
            </w:r>
            <w:proofErr w:type="spellEnd"/>
          </w:p>
        </w:tc>
        <w:tc>
          <w:tcPr>
            <w:tcW w:w="2254" w:type="dxa"/>
          </w:tcPr>
          <w:p w14:paraId="53500938" w14:textId="6D3952D9" w:rsidR="004A0C73" w:rsidRDefault="00222B62">
            <w:pPr>
              <w:cnfStyle w:val="000000000000" w:firstRow="0" w:lastRow="0" w:firstColumn="0" w:lastColumn="0" w:oddVBand="0" w:evenVBand="0" w:oddHBand="0" w:evenHBand="0" w:firstRowFirstColumn="0" w:firstRowLastColumn="0" w:lastRowFirstColumn="0" w:lastRowLastColumn="0"/>
            </w:pPr>
            <w:proofErr w:type="spellStart"/>
            <w:r>
              <w:t>J</w:t>
            </w:r>
            <w:r w:rsidR="004A0C73">
              <w:t>unceff</w:t>
            </w:r>
            <w:proofErr w:type="spellEnd"/>
          </w:p>
        </w:tc>
        <w:tc>
          <w:tcPr>
            <w:tcW w:w="2254" w:type="dxa"/>
          </w:tcPr>
          <w:p w14:paraId="407E7B64" w14:textId="30374D01"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junccon</w:t>
            </w:r>
            <w:proofErr w:type="spellEnd"/>
          </w:p>
        </w:tc>
        <w:tc>
          <w:tcPr>
            <w:tcW w:w="2254" w:type="dxa"/>
          </w:tcPr>
          <w:p w14:paraId="4F508132"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043222E0"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D496CA1" w14:textId="00358776" w:rsidR="004A0C73" w:rsidRDefault="004A0C73">
            <w:proofErr w:type="spellStart"/>
            <w:r>
              <w:t>polypela</w:t>
            </w:r>
            <w:proofErr w:type="spellEnd"/>
          </w:p>
        </w:tc>
        <w:tc>
          <w:tcPr>
            <w:tcW w:w="2254" w:type="dxa"/>
          </w:tcPr>
          <w:p w14:paraId="74D93354" w14:textId="69C56897"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polyper</w:t>
            </w:r>
            <w:proofErr w:type="spellEnd"/>
          </w:p>
        </w:tc>
        <w:tc>
          <w:tcPr>
            <w:tcW w:w="2254" w:type="dxa"/>
          </w:tcPr>
          <w:p w14:paraId="4B930B5C" w14:textId="74016A27"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polylap</w:t>
            </w:r>
            <w:proofErr w:type="spellEnd"/>
          </w:p>
        </w:tc>
        <w:tc>
          <w:tcPr>
            <w:tcW w:w="2254" w:type="dxa"/>
          </w:tcPr>
          <w:p w14:paraId="6327AD59"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1C3C5BF0"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1B98783" w14:textId="3BCFD9D1" w:rsidR="004A0C73" w:rsidRDefault="004A0C73">
            <w:proofErr w:type="spellStart"/>
            <w:r>
              <w:t>ranuabr</w:t>
            </w:r>
            <w:proofErr w:type="spellEnd"/>
          </w:p>
        </w:tc>
        <w:tc>
          <w:tcPr>
            <w:tcW w:w="2254" w:type="dxa"/>
          </w:tcPr>
          <w:p w14:paraId="659068E8" w14:textId="46DE04CA"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ranuacr</w:t>
            </w:r>
            <w:proofErr w:type="spellEnd"/>
          </w:p>
        </w:tc>
        <w:tc>
          <w:tcPr>
            <w:tcW w:w="2254" w:type="dxa"/>
          </w:tcPr>
          <w:p w14:paraId="70156E96" w14:textId="02400093"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ranubul</w:t>
            </w:r>
            <w:proofErr w:type="spellEnd"/>
          </w:p>
        </w:tc>
        <w:tc>
          <w:tcPr>
            <w:tcW w:w="2254" w:type="dxa"/>
          </w:tcPr>
          <w:p w14:paraId="01405653" w14:textId="5224A258" w:rsidR="004A0C73" w:rsidRDefault="00C36AA7">
            <w:pPr>
              <w:cnfStyle w:val="000000000000" w:firstRow="0" w:lastRow="0" w:firstColumn="0" w:lastColumn="0" w:oddVBand="0" w:evenVBand="0" w:oddHBand="0" w:evenHBand="0" w:firstRowFirstColumn="0" w:firstRowLastColumn="0" w:lastRowFirstColumn="0" w:lastRowLastColumn="0"/>
            </w:pPr>
            <w:proofErr w:type="spellStart"/>
            <w:r>
              <w:t>ranurep</w:t>
            </w:r>
            <w:proofErr w:type="spellEnd"/>
          </w:p>
        </w:tc>
      </w:tr>
      <w:tr w:rsidR="004A0C73" w14:paraId="1F2DBFC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036789A7" w14:textId="7985D295" w:rsidR="004A0C73" w:rsidRDefault="004A0C73">
            <w:proofErr w:type="spellStart"/>
            <w:r>
              <w:t>ranurefl</w:t>
            </w:r>
            <w:proofErr w:type="spellEnd"/>
          </w:p>
        </w:tc>
        <w:tc>
          <w:tcPr>
            <w:tcW w:w="2254" w:type="dxa"/>
          </w:tcPr>
          <w:p w14:paraId="36188B22" w14:textId="131DFA8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ranurpt</w:t>
            </w:r>
            <w:proofErr w:type="spellEnd"/>
          </w:p>
        </w:tc>
        <w:tc>
          <w:tcPr>
            <w:tcW w:w="2254" w:type="dxa"/>
          </w:tcPr>
          <w:p w14:paraId="669E6B6B" w14:textId="2173B4DB"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r</w:t>
            </w:r>
            <w:r w:rsidR="004A0C73">
              <w:t>anufla</w:t>
            </w:r>
            <w:proofErr w:type="spellEnd"/>
          </w:p>
        </w:tc>
        <w:tc>
          <w:tcPr>
            <w:tcW w:w="2254" w:type="dxa"/>
          </w:tcPr>
          <w:p w14:paraId="668BE06E"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4F20285"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5000A539" w14:textId="52174C84" w:rsidR="004A0C73" w:rsidRDefault="004A0C73">
            <w:proofErr w:type="spellStart"/>
            <w:r>
              <w:t>stelpagr</w:t>
            </w:r>
            <w:proofErr w:type="spellEnd"/>
          </w:p>
        </w:tc>
        <w:tc>
          <w:tcPr>
            <w:tcW w:w="2254" w:type="dxa"/>
          </w:tcPr>
          <w:p w14:paraId="43CF6582" w14:textId="3A7FF81E"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stelplu</w:t>
            </w:r>
            <w:proofErr w:type="spellEnd"/>
          </w:p>
        </w:tc>
        <w:tc>
          <w:tcPr>
            <w:tcW w:w="2254" w:type="dxa"/>
          </w:tcPr>
          <w:p w14:paraId="0675F1FD" w14:textId="6444D55A"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s</w:t>
            </w:r>
            <w:r w:rsidR="004A0C73">
              <w:t>telgra</w:t>
            </w:r>
            <w:proofErr w:type="spellEnd"/>
          </w:p>
        </w:tc>
        <w:tc>
          <w:tcPr>
            <w:tcW w:w="2254" w:type="dxa"/>
          </w:tcPr>
          <w:p w14:paraId="75D12E81"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66D7F427"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21BE3EBE" w14:textId="2890AB52" w:rsidR="004A0C73" w:rsidRDefault="004A0C73">
            <w:proofErr w:type="spellStart"/>
            <w:r>
              <w:t>veropoag</w:t>
            </w:r>
            <w:proofErr w:type="spellEnd"/>
          </w:p>
        </w:tc>
        <w:tc>
          <w:tcPr>
            <w:tcW w:w="2254" w:type="dxa"/>
          </w:tcPr>
          <w:p w14:paraId="1A79D485" w14:textId="7B3DDD0D"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veropol</w:t>
            </w:r>
            <w:proofErr w:type="spellEnd"/>
          </w:p>
        </w:tc>
        <w:tc>
          <w:tcPr>
            <w:tcW w:w="2254" w:type="dxa"/>
          </w:tcPr>
          <w:p w14:paraId="4EDAAF75" w14:textId="1CBCD942"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veroagr</w:t>
            </w:r>
            <w:proofErr w:type="spellEnd"/>
          </w:p>
        </w:tc>
        <w:tc>
          <w:tcPr>
            <w:tcW w:w="2254" w:type="dxa"/>
          </w:tcPr>
          <w:p w14:paraId="3689FDBC"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r w:rsidR="004A0C73" w14:paraId="7122521C" w14:textId="77777777" w:rsidTr="004E2224">
        <w:tc>
          <w:tcPr>
            <w:cnfStyle w:val="001000000000" w:firstRow="0" w:lastRow="0" w:firstColumn="1" w:lastColumn="0" w:oddVBand="0" w:evenVBand="0" w:oddHBand="0" w:evenHBand="0" w:firstRowFirstColumn="0" w:firstRowLastColumn="0" w:lastRowFirstColumn="0" w:lastRowLastColumn="0"/>
            <w:tcW w:w="2254" w:type="dxa"/>
          </w:tcPr>
          <w:p w14:paraId="74F09DD3" w14:textId="40BFC6A0" w:rsidR="004A0C73" w:rsidRDefault="004A0C73">
            <w:proofErr w:type="spellStart"/>
            <w:r>
              <w:t>vicihite</w:t>
            </w:r>
            <w:proofErr w:type="spellEnd"/>
          </w:p>
        </w:tc>
        <w:tc>
          <w:tcPr>
            <w:tcW w:w="2254" w:type="dxa"/>
          </w:tcPr>
          <w:p w14:paraId="4DE3AF46" w14:textId="741E6AE9" w:rsidR="004A0C73" w:rsidRDefault="004A0C73">
            <w:pPr>
              <w:cnfStyle w:val="000000000000" w:firstRow="0" w:lastRow="0" w:firstColumn="0" w:lastColumn="0" w:oddVBand="0" w:evenVBand="0" w:oddHBand="0" w:evenHBand="0" w:firstRowFirstColumn="0" w:firstRowLastColumn="0" w:lastRowFirstColumn="0" w:lastRowLastColumn="0"/>
            </w:pPr>
            <w:proofErr w:type="spellStart"/>
            <w:r>
              <w:t>vicitet</w:t>
            </w:r>
            <w:proofErr w:type="spellEnd"/>
          </w:p>
        </w:tc>
        <w:tc>
          <w:tcPr>
            <w:tcW w:w="2254" w:type="dxa"/>
          </w:tcPr>
          <w:p w14:paraId="32C7ECF8" w14:textId="55719D17" w:rsidR="004A0C73" w:rsidRDefault="00F86BE5">
            <w:pPr>
              <w:cnfStyle w:val="000000000000" w:firstRow="0" w:lastRow="0" w:firstColumn="0" w:lastColumn="0" w:oddVBand="0" w:evenVBand="0" w:oddHBand="0" w:evenHBand="0" w:firstRowFirstColumn="0" w:firstRowLastColumn="0" w:lastRowFirstColumn="0" w:lastRowLastColumn="0"/>
            </w:pPr>
            <w:proofErr w:type="spellStart"/>
            <w:r>
              <w:t>v</w:t>
            </w:r>
            <w:r w:rsidR="004A0C73">
              <w:t>icihir</w:t>
            </w:r>
            <w:proofErr w:type="spellEnd"/>
          </w:p>
        </w:tc>
        <w:tc>
          <w:tcPr>
            <w:tcW w:w="2254" w:type="dxa"/>
          </w:tcPr>
          <w:p w14:paraId="3ADAA615" w14:textId="77777777" w:rsidR="004A0C73" w:rsidRDefault="004A0C73">
            <w:pPr>
              <w:cnfStyle w:val="000000000000" w:firstRow="0" w:lastRow="0" w:firstColumn="0" w:lastColumn="0" w:oddVBand="0" w:evenVBand="0" w:oddHBand="0" w:evenHBand="0" w:firstRowFirstColumn="0" w:firstRowLastColumn="0" w:lastRowFirstColumn="0" w:lastRowLastColumn="0"/>
            </w:pPr>
          </w:p>
        </w:tc>
      </w:tr>
    </w:tbl>
    <w:p w14:paraId="52C0DBF5" w14:textId="4BC335F2" w:rsidR="00174E44" w:rsidRDefault="00174E44"/>
    <w:p w14:paraId="1986D61E" w14:textId="5CD45B6E" w:rsidR="00ED1176" w:rsidRDefault="00ED1176">
      <w:proofErr w:type="spellStart"/>
      <w:r w:rsidRPr="004F6790">
        <w:rPr>
          <w:i/>
          <w:iCs/>
        </w:rPr>
        <w:t>Carex</w:t>
      </w:r>
      <w:proofErr w:type="spellEnd"/>
      <w:r w:rsidRPr="004F6790">
        <w:rPr>
          <w:i/>
          <w:iCs/>
        </w:rPr>
        <w:t xml:space="preserve"> flava</w:t>
      </w:r>
      <w:r>
        <w:t xml:space="preserve"> was </w:t>
      </w:r>
      <w:r w:rsidR="00290BC3">
        <w:t>identified</w:t>
      </w:r>
      <w:r>
        <w:t xml:space="preserve"> within the Stafford assemblages, </w:t>
      </w:r>
      <w:r w:rsidR="00E62E96">
        <w:t xml:space="preserve">but </w:t>
      </w:r>
      <w:r>
        <w:t>trait data</w:t>
      </w:r>
      <w:r w:rsidR="00290BC3">
        <w:t xml:space="preserve"> </w:t>
      </w:r>
      <w:r w:rsidR="00902F0A">
        <w:t>are</w:t>
      </w:r>
      <w:r w:rsidR="00290BC3">
        <w:t xml:space="preserve"> not</w:t>
      </w:r>
      <w:r>
        <w:t xml:space="preserve"> available </w:t>
      </w:r>
      <w:r w:rsidR="00290BC3">
        <w:t>f</w:t>
      </w:r>
      <w:r w:rsidR="00112000">
        <w:t xml:space="preserve">or this species </w:t>
      </w:r>
      <w:r>
        <w:t xml:space="preserve">within the </w:t>
      </w:r>
      <w:r w:rsidR="00112000">
        <w:t xml:space="preserve">released </w:t>
      </w:r>
      <w:r>
        <w:t xml:space="preserve">dataset. </w:t>
      </w:r>
      <w:r w:rsidR="00112000">
        <w:t xml:space="preserve">There are two options when this occurs: </w:t>
      </w:r>
      <w:r w:rsidR="00D81703">
        <w:t xml:space="preserve">exclude this species </w:t>
      </w:r>
      <w:r w:rsidR="00DC0859">
        <w:t xml:space="preserve">during data cleaning </w:t>
      </w:r>
      <w:r w:rsidR="00D81703">
        <w:t xml:space="preserve">or </w:t>
      </w:r>
      <w:r>
        <w:t>manually add</w:t>
      </w:r>
      <w:r w:rsidR="00D81703">
        <w:t xml:space="preserve"> data from alternative sources</w:t>
      </w:r>
      <w:r>
        <w:t xml:space="preserve">. </w:t>
      </w:r>
      <w:r w:rsidR="00644425">
        <w:t xml:space="preserve">As we have data for this species from alternative sources it was </w:t>
      </w:r>
      <w:r>
        <w:t>ad</w:t>
      </w:r>
      <w:r w:rsidR="00644425">
        <w:t xml:space="preserve">ded </w:t>
      </w:r>
      <w:r>
        <w:t xml:space="preserve">to the </w:t>
      </w:r>
      <w:r w:rsidR="004F6790">
        <w:t xml:space="preserve">composite </w:t>
      </w:r>
      <w:del w:id="167" w:author="Elizabeth Stroud" w:date="2023-01-10T10:56:00Z">
        <w:r w:rsidDel="00542BD0">
          <w:delText>spec</w:delText>
        </w:r>
        <w:r w:rsidR="00D81703" w:rsidDel="00542BD0">
          <w:delText>i</w:delText>
        </w:r>
        <w:r w:rsidDel="00542BD0">
          <w:delText xml:space="preserve">es </w:delText>
        </w:r>
      </w:del>
      <w:ins w:id="168" w:author="Elizabeth Stroud" w:date="2023-01-10T10:56:00Z">
        <w:r w:rsidR="00542BD0">
          <w:t xml:space="preserve">taxa </w:t>
        </w:r>
      </w:ins>
      <w:r w:rsidR="0068432F">
        <w:t>data frame</w:t>
      </w:r>
      <w:r>
        <w:t xml:space="preserve"> as a new row (</w:t>
      </w:r>
      <w:r w:rsidR="00942CD5">
        <w:t xml:space="preserve">supplementary code </w:t>
      </w:r>
      <w:r w:rsidR="00F8731E" w:rsidRPr="00942CD5">
        <w:rPr>
          <w:color w:val="000000" w:themeColor="text1"/>
        </w:rPr>
        <w:t xml:space="preserve">line </w:t>
      </w:r>
      <w:r w:rsidR="00F62C52">
        <w:rPr>
          <w:color w:val="000000" w:themeColor="text1"/>
        </w:rPr>
        <w:t>26</w:t>
      </w:r>
      <w:r w:rsidR="00105428">
        <w:rPr>
          <w:color w:val="000000" w:themeColor="text1"/>
        </w:rPr>
        <w:t>;</w:t>
      </w:r>
      <w:r w:rsidR="009B72A6" w:rsidRPr="00942CD5">
        <w:rPr>
          <w:color w:val="000000" w:themeColor="text1"/>
        </w:rPr>
        <w:t xml:space="preserve"> Figure 2</w:t>
      </w:r>
      <w:r w:rsidR="00105428">
        <w:rPr>
          <w:color w:val="000000" w:themeColor="text1"/>
        </w:rPr>
        <w:t>b</w:t>
      </w:r>
      <w:r w:rsidRPr="00942CD5">
        <w:rPr>
          <w:color w:val="000000" w:themeColor="text1"/>
        </w:rPr>
        <w:t xml:space="preserve">). </w:t>
      </w:r>
      <w:commentRangeStart w:id="169"/>
      <w:commentRangeStart w:id="170"/>
      <w:r>
        <w:t xml:space="preserve">The data from </w:t>
      </w:r>
      <w:proofErr w:type="spellStart"/>
      <w:r w:rsidRPr="004F6790">
        <w:rPr>
          <w:i/>
          <w:iCs/>
        </w:rPr>
        <w:t>Carex</w:t>
      </w:r>
      <w:proofErr w:type="spellEnd"/>
      <w:r w:rsidRPr="004F6790">
        <w:rPr>
          <w:i/>
          <w:iCs/>
        </w:rPr>
        <w:t xml:space="preserve"> flava</w:t>
      </w:r>
      <w:r>
        <w:t xml:space="preserve"> came from partial trait data for that species</w:t>
      </w:r>
      <w:r w:rsidR="00290BC3">
        <w:t xml:space="preserve"> already collected</w:t>
      </w:r>
      <w:r>
        <w:t xml:space="preserve"> as well as data from alternative databases</w:t>
      </w:r>
      <w:r w:rsidR="00B053B0">
        <w:t xml:space="preserve"> (</w:t>
      </w:r>
      <w:r w:rsidR="00B053B0" w:rsidRPr="004F6790">
        <w:rPr>
          <w:highlight w:val="yellow"/>
        </w:rPr>
        <w:t>REF?)</w:t>
      </w:r>
      <w:r w:rsidRPr="004F6790">
        <w:rPr>
          <w:highlight w:val="yellow"/>
        </w:rPr>
        <w:t>.</w:t>
      </w:r>
      <w:r>
        <w:t xml:space="preserve"> </w:t>
      </w:r>
      <w:commentRangeEnd w:id="169"/>
      <w:r w:rsidR="00E62E96">
        <w:rPr>
          <w:rStyle w:val="CommentReference"/>
        </w:rPr>
        <w:commentReference w:id="169"/>
      </w:r>
      <w:commentRangeEnd w:id="170"/>
      <w:r w:rsidR="00E740D7">
        <w:rPr>
          <w:rStyle w:val="CommentReference"/>
        </w:rPr>
        <w:commentReference w:id="170"/>
      </w:r>
    </w:p>
    <w:p w14:paraId="470EDD12" w14:textId="2043D06F" w:rsidR="004F6790" w:rsidRDefault="004F6790"/>
    <w:p w14:paraId="0D89658A" w14:textId="5D3E47F8" w:rsidR="004B3881" w:rsidRDefault="004F6790">
      <w:r>
        <w:t xml:space="preserve">At this point three datasets have been created: the cleaned raw </w:t>
      </w:r>
      <w:r w:rsidR="004951CA">
        <w:t xml:space="preserve">Stafford </w:t>
      </w:r>
      <w:r>
        <w:t xml:space="preserve">data (DF1), the </w:t>
      </w:r>
      <w:r w:rsidR="004B3881">
        <w:t xml:space="preserve">composite </w:t>
      </w:r>
      <w:del w:id="171" w:author="Elizabeth Stroud" w:date="2023-01-10T10:56:00Z">
        <w:r w:rsidR="004B3881" w:rsidDel="00542BD0">
          <w:delText xml:space="preserve">species </w:delText>
        </w:r>
      </w:del>
      <w:ins w:id="172" w:author="Elizabeth Stroud" w:date="2023-01-10T10:56:00Z">
        <w:r w:rsidR="00542BD0">
          <w:t xml:space="preserve">taxa </w:t>
        </w:r>
      </w:ins>
      <w:r w:rsidR="004951CA">
        <w:t xml:space="preserve">trait values (including the additional </w:t>
      </w:r>
      <w:proofErr w:type="spellStart"/>
      <w:r w:rsidR="004951CA" w:rsidRPr="004951CA">
        <w:rPr>
          <w:i/>
          <w:iCs/>
        </w:rPr>
        <w:t>Carex</w:t>
      </w:r>
      <w:proofErr w:type="spellEnd"/>
      <w:r w:rsidR="004951CA" w:rsidRPr="004951CA">
        <w:rPr>
          <w:i/>
          <w:iCs/>
        </w:rPr>
        <w:t xml:space="preserve"> flava data</w:t>
      </w:r>
      <w:r w:rsidR="004951CA">
        <w:t>)</w:t>
      </w:r>
      <w:r w:rsidR="00F86BE5">
        <w:t xml:space="preserve"> </w:t>
      </w:r>
      <w:r w:rsidR="004B3881">
        <w:t xml:space="preserve">(DF2) and the flowering period </w:t>
      </w:r>
      <w:r w:rsidR="004951CA">
        <w:t xml:space="preserve">data </w:t>
      </w:r>
      <w:r w:rsidR="00E62E96">
        <w:t xml:space="preserve">for </w:t>
      </w:r>
      <w:r w:rsidR="004951CA">
        <w:t xml:space="preserve">all 80 of </w:t>
      </w:r>
      <w:r w:rsidR="00A87CC3">
        <w:t>S</w:t>
      </w:r>
      <w:r w:rsidR="004951CA">
        <w:t xml:space="preserve">tafford’s </w:t>
      </w:r>
      <w:r w:rsidR="00E62E96">
        <w:t xml:space="preserve">weed </w:t>
      </w:r>
      <w:r w:rsidR="004951CA">
        <w:t xml:space="preserve">taxa </w:t>
      </w:r>
      <w:r w:rsidR="004B3881">
        <w:t xml:space="preserve">(FLOWPER). As shown in </w:t>
      </w:r>
      <w:r w:rsidR="004B3881" w:rsidRPr="00724C0D">
        <w:t>sup</w:t>
      </w:r>
      <w:r w:rsidR="00724C0D">
        <w:t>plementary file 4</w:t>
      </w:r>
      <w:r w:rsidR="00AE473D">
        <w:t>’s</w:t>
      </w:r>
      <w:r w:rsidR="00724C0D">
        <w:t xml:space="preserve"> flow diagram</w:t>
      </w:r>
      <w:r w:rsidR="004B3881">
        <w:t xml:space="preserve">, DF1 and FLOWPER </w:t>
      </w:r>
      <w:r w:rsidR="004951CA">
        <w:t xml:space="preserve">can be created </w:t>
      </w:r>
      <w:r w:rsidR="004B3881">
        <w:t xml:space="preserve">outside R, while DF2 requires R and the functions within the </w:t>
      </w:r>
      <w:del w:id="173" w:author="Elizabeth Stroud" w:date="2023-01-10T10:49:00Z">
        <w:r w:rsidR="00F86BE5" w:rsidDel="00542BD0">
          <w:delText>W</w:delText>
        </w:r>
        <w:r w:rsidR="00F86BE5" w:rsidRPr="00F86BE5" w:rsidDel="00542BD0">
          <w:delText>eedmodels</w:delText>
        </w:r>
      </w:del>
      <w:proofErr w:type="spellStart"/>
      <w:ins w:id="174" w:author="Elizabeth Stroud" w:date="2023-01-10T10:49:00Z">
        <w:r w:rsidR="00542BD0">
          <w:t>WeedEco</w:t>
        </w:r>
      </w:ins>
      <w:proofErr w:type="spellEnd"/>
      <w:r w:rsidR="00F86BE5">
        <w:t xml:space="preserve"> </w:t>
      </w:r>
      <w:r w:rsidR="004B3881">
        <w:t xml:space="preserve">package. </w:t>
      </w:r>
    </w:p>
    <w:p w14:paraId="586621F6" w14:textId="77777777" w:rsidR="004B3881" w:rsidRDefault="004B3881"/>
    <w:p w14:paraId="25D0D0EB" w14:textId="0DCDF2F5" w:rsidR="00522901" w:rsidRDefault="00456F8B">
      <w:r>
        <w:t>The next steps within R combine the three created dataset</w:t>
      </w:r>
      <w:r w:rsidR="00EB7F9A">
        <w:t>s</w:t>
      </w:r>
      <w:r>
        <w:t xml:space="preserve"> in the correct format for linear discriminant analysis. </w:t>
      </w:r>
      <w:r w:rsidR="00F20DAB">
        <w:t xml:space="preserve">The </w:t>
      </w:r>
      <w:proofErr w:type="spellStart"/>
      <w:r w:rsidR="00112000" w:rsidRPr="00112000">
        <w:rPr>
          <w:b/>
          <w:bCs/>
        </w:rPr>
        <w:t>wdata_org</w:t>
      </w:r>
      <w:proofErr w:type="spellEnd"/>
      <w:r w:rsidR="00112000">
        <w:t xml:space="preserve"> function combines </w:t>
      </w:r>
      <w:r w:rsidR="00D65EBC">
        <w:t xml:space="preserve">the </w:t>
      </w:r>
      <w:r w:rsidR="00F20DAB">
        <w:t>three datasets</w:t>
      </w:r>
      <w:r w:rsidR="00B053B0">
        <w:t>,</w:t>
      </w:r>
      <w:r w:rsidR="00522901">
        <w:t xml:space="preserve"> </w:t>
      </w:r>
      <w:r w:rsidR="00F20DAB">
        <w:t xml:space="preserve">FLOWPER, </w:t>
      </w:r>
      <w:r w:rsidR="005B044D">
        <w:t xml:space="preserve">composite </w:t>
      </w:r>
      <w:del w:id="175" w:author="Elizabeth Stroud" w:date="2023-01-10T10:56:00Z">
        <w:r w:rsidR="005B044D" w:rsidDel="00542BD0">
          <w:delText>species</w:delText>
        </w:r>
        <w:r w:rsidR="004B3881" w:rsidDel="00542BD0">
          <w:delText xml:space="preserve"> </w:delText>
        </w:r>
      </w:del>
      <w:ins w:id="176" w:author="Elizabeth Stroud" w:date="2023-01-10T10:56:00Z">
        <w:r w:rsidR="00542BD0">
          <w:t>taxa</w:t>
        </w:r>
        <w:r w:rsidR="00542BD0">
          <w:t xml:space="preserve"> </w:t>
        </w:r>
      </w:ins>
      <w:r w:rsidR="004B3881">
        <w:t>(DF2)</w:t>
      </w:r>
      <w:r w:rsidR="00F20DAB">
        <w:t xml:space="preserve"> and the </w:t>
      </w:r>
      <w:r w:rsidR="004B3881">
        <w:t xml:space="preserve">cleaned </w:t>
      </w:r>
      <w:r w:rsidR="00F20DAB">
        <w:t>dataset</w:t>
      </w:r>
      <w:r w:rsidR="004B3881">
        <w:t xml:space="preserve"> (DF1)</w:t>
      </w:r>
      <w:r w:rsidR="00112000">
        <w:t xml:space="preserve">, </w:t>
      </w:r>
      <w:r w:rsidR="00B053B0">
        <w:t>to</w:t>
      </w:r>
      <w:r w:rsidR="00112000">
        <w:t xml:space="preserve"> </w:t>
      </w:r>
      <w:r w:rsidR="00F20DAB">
        <w:t xml:space="preserve">produce </w:t>
      </w:r>
      <w:r w:rsidR="00407809">
        <w:t xml:space="preserve">a new </w:t>
      </w:r>
      <w:r w:rsidR="0068432F">
        <w:t>data frame</w:t>
      </w:r>
      <w:r w:rsidR="00407809">
        <w:t xml:space="preserve"> that contains the averaged functional </w:t>
      </w:r>
      <w:r w:rsidR="00522901">
        <w:t xml:space="preserve">trait </w:t>
      </w:r>
      <w:r w:rsidR="00407809">
        <w:t>values of the taxa within each archaeobotanical sample</w:t>
      </w:r>
      <w:r w:rsidR="00724C0D">
        <w:t xml:space="preserve">s from </w:t>
      </w:r>
      <w:r w:rsidR="00AE473D">
        <w:t>S</w:t>
      </w:r>
      <w:r w:rsidR="00724C0D">
        <w:t>tafford</w:t>
      </w:r>
      <w:r w:rsidR="00522901">
        <w:t xml:space="preserve"> (</w:t>
      </w:r>
      <w:r w:rsidR="006C4D58" w:rsidRPr="00105428">
        <w:rPr>
          <w:color w:val="000000" w:themeColor="text1"/>
        </w:rPr>
        <w:t>T</w:t>
      </w:r>
      <w:r w:rsidR="00522901" w:rsidRPr="00105428">
        <w:rPr>
          <w:color w:val="000000" w:themeColor="text1"/>
        </w:rPr>
        <w:t xml:space="preserve">able </w:t>
      </w:r>
      <w:r w:rsidR="00724C0D" w:rsidRPr="00105428">
        <w:rPr>
          <w:color w:val="000000" w:themeColor="text1"/>
        </w:rPr>
        <w:t>5</w:t>
      </w:r>
      <w:r w:rsidR="005B044D">
        <w:t xml:space="preserve">, </w:t>
      </w:r>
      <w:r w:rsidR="00522901" w:rsidRPr="00AE473D">
        <w:t>sup</w:t>
      </w:r>
      <w:r w:rsidR="00AE473D" w:rsidRPr="00AE473D">
        <w:t>plementary file</w:t>
      </w:r>
      <w:r w:rsidR="00522901" w:rsidRPr="00AE473D">
        <w:t xml:space="preserve"> </w:t>
      </w:r>
      <w:r w:rsidR="00AE473D">
        <w:t>7</w:t>
      </w:r>
      <w:r w:rsidR="00522901">
        <w:t>)</w:t>
      </w:r>
      <w:r w:rsidR="00407809">
        <w:t xml:space="preserve">. </w:t>
      </w:r>
      <w:r w:rsidR="00522901">
        <w:t>Each species code</w:t>
      </w:r>
      <w:r w:rsidR="004951CA">
        <w:t xml:space="preserve"> in the Stafford data (DF1)</w:t>
      </w:r>
      <w:r w:rsidR="00522901">
        <w:t xml:space="preserve"> </w:t>
      </w:r>
      <w:r w:rsidR="00A87CC3">
        <w:t xml:space="preserve">is </w:t>
      </w:r>
      <w:r w:rsidR="00522901">
        <w:t xml:space="preserve">used by </w:t>
      </w:r>
      <w:proofErr w:type="spellStart"/>
      <w:r w:rsidR="004B3881" w:rsidRPr="004B3881">
        <w:rPr>
          <w:b/>
          <w:bCs/>
        </w:rPr>
        <w:t>wdata_org</w:t>
      </w:r>
      <w:proofErr w:type="spellEnd"/>
      <w:r w:rsidR="00522901">
        <w:t xml:space="preserve"> to extract the functional trait data for the species</w:t>
      </w:r>
      <w:r w:rsidR="004B3881">
        <w:t xml:space="preserve"> from the trait database</w:t>
      </w:r>
      <w:r w:rsidR="00407809">
        <w:t>.</w:t>
      </w:r>
      <w:r w:rsidR="00522901">
        <w:t xml:space="preserve"> It is then averaged with the other species </w:t>
      </w:r>
      <w:r w:rsidR="00DC0859">
        <w:t xml:space="preserve">trait values </w:t>
      </w:r>
      <w:r w:rsidR="00522901">
        <w:t>within that sample. The resultant data</w:t>
      </w:r>
      <w:r w:rsidR="005B044D">
        <w:t xml:space="preserve"> frame </w:t>
      </w:r>
      <w:r w:rsidR="00522901">
        <w:t xml:space="preserve">produced </w:t>
      </w:r>
      <w:r w:rsidR="004951CA">
        <w:t>was</w:t>
      </w:r>
      <w:r w:rsidR="00522901">
        <w:t xml:space="preserve"> save</w:t>
      </w:r>
      <w:r w:rsidR="004951CA">
        <w:t>d</w:t>
      </w:r>
      <w:r w:rsidR="00522901">
        <w:t xml:space="preserve"> </w:t>
      </w:r>
      <w:r w:rsidR="00A87CC3">
        <w:t xml:space="preserve">as </w:t>
      </w:r>
      <w:r w:rsidR="00522901">
        <w:t xml:space="preserve">an R </w:t>
      </w:r>
      <w:r w:rsidR="005B044D">
        <w:t>object</w:t>
      </w:r>
      <w:r w:rsidR="00522901">
        <w:t xml:space="preserve"> for use when conducting discriminant analysis</w:t>
      </w:r>
      <w:r w:rsidR="005B044D">
        <w:t xml:space="preserve"> (</w:t>
      </w:r>
      <w:r w:rsidR="00F62C52">
        <w:t>supplementary code</w:t>
      </w:r>
      <w:r w:rsidR="00F62C52" w:rsidRPr="00F62C52">
        <w:rPr>
          <w:color w:val="000000" w:themeColor="text1"/>
        </w:rPr>
        <w:t xml:space="preserve"> 30</w:t>
      </w:r>
      <w:r w:rsidR="005B044D">
        <w:t>)</w:t>
      </w:r>
      <w:r w:rsidR="00522901">
        <w:t xml:space="preserve">. </w:t>
      </w:r>
    </w:p>
    <w:p w14:paraId="2330A45E" w14:textId="0C2D91B9" w:rsidR="00522901" w:rsidRDefault="00522901"/>
    <w:p w14:paraId="4B3C19AF" w14:textId="076230BD" w:rsidR="00522901" w:rsidRPr="00596D10" w:rsidRDefault="00522901">
      <w:pPr>
        <w:rPr>
          <w:sz w:val="20"/>
          <w:szCs w:val="20"/>
        </w:rPr>
      </w:pPr>
      <w:r w:rsidRPr="00596D10">
        <w:rPr>
          <w:sz w:val="20"/>
          <w:szCs w:val="20"/>
        </w:rPr>
        <w:t xml:space="preserve">Table </w:t>
      </w:r>
      <w:r w:rsidR="00724C0D">
        <w:rPr>
          <w:sz w:val="20"/>
          <w:szCs w:val="20"/>
        </w:rPr>
        <w:t>5</w:t>
      </w:r>
      <w:r w:rsidRPr="00596D10">
        <w:rPr>
          <w:sz w:val="20"/>
          <w:szCs w:val="20"/>
        </w:rPr>
        <w:t xml:space="preserve">. the averaged </w:t>
      </w:r>
      <w:r w:rsidR="00596D10" w:rsidRPr="00596D10">
        <w:rPr>
          <w:sz w:val="20"/>
          <w:szCs w:val="20"/>
        </w:rPr>
        <w:t>functional</w:t>
      </w:r>
      <w:r w:rsidRPr="00596D10">
        <w:rPr>
          <w:sz w:val="20"/>
          <w:szCs w:val="20"/>
        </w:rPr>
        <w:t xml:space="preserve"> </w:t>
      </w:r>
      <w:r w:rsidR="00596D10" w:rsidRPr="00596D10">
        <w:rPr>
          <w:sz w:val="20"/>
          <w:szCs w:val="20"/>
        </w:rPr>
        <w:t>trait</w:t>
      </w:r>
      <w:r w:rsidRPr="00596D10">
        <w:rPr>
          <w:sz w:val="20"/>
          <w:szCs w:val="20"/>
        </w:rPr>
        <w:t xml:space="preserve"> data</w:t>
      </w:r>
      <w:r w:rsidR="00596D10" w:rsidRPr="00596D10">
        <w:rPr>
          <w:sz w:val="20"/>
          <w:szCs w:val="20"/>
        </w:rPr>
        <w:t xml:space="preserve"> of the species within the archaeobotanical samples from Stafford. Note this is output of </w:t>
      </w:r>
      <w:proofErr w:type="spellStart"/>
      <w:r w:rsidR="00596D10" w:rsidRPr="00596D10">
        <w:rPr>
          <w:sz w:val="20"/>
          <w:szCs w:val="20"/>
        </w:rPr>
        <w:t>wmodel_org</w:t>
      </w:r>
      <w:proofErr w:type="spellEnd"/>
      <w:r w:rsidR="00596D10" w:rsidRPr="00596D10">
        <w:rPr>
          <w:sz w:val="20"/>
          <w:szCs w:val="20"/>
        </w:rPr>
        <w:t xml:space="preserve"> when the model assigned is model 1. </w:t>
      </w:r>
    </w:p>
    <w:p w14:paraId="27D16E3B" w14:textId="28A38FCF" w:rsidR="00F20DAB" w:rsidRDefault="00522901">
      <w:r>
        <w:rPr>
          <w:noProof/>
        </w:rPr>
        <w:drawing>
          <wp:inline distT="0" distB="0" distL="0" distR="0" wp14:anchorId="6D1EF861" wp14:editId="1CE2FD8B">
            <wp:extent cx="32258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25800" cy="3644900"/>
                    </a:xfrm>
                    <a:prstGeom prst="rect">
                      <a:avLst/>
                    </a:prstGeom>
                  </pic:spPr>
                </pic:pic>
              </a:graphicData>
            </a:graphic>
          </wp:inline>
        </w:drawing>
      </w:r>
    </w:p>
    <w:p w14:paraId="543835E9" w14:textId="6D792795" w:rsidR="00407809" w:rsidRDefault="00407809"/>
    <w:p w14:paraId="3C168041" w14:textId="5D821810" w:rsidR="00407809" w:rsidDel="00E740D7" w:rsidRDefault="004951CA" w:rsidP="00E740D7">
      <w:pPr>
        <w:rPr>
          <w:del w:id="177" w:author="Elizabeth Stroud" w:date="2023-01-10T15:04:00Z"/>
        </w:rPr>
        <w:pPrChange w:id="178" w:author="Elizabeth Stroud" w:date="2023-01-10T15:04:00Z">
          <w:pPr/>
        </w:pPrChange>
      </w:pPr>
      <w:r>
        <w:t>As explained above</w:t>
      </w:r>
      <w:r w:rsidR="00A87CC3">
        <w:t>,</w:t>
      </w:r>
      <w:r>
        <w:t xml:space="preserve"> </w:t>
      </w:r>
      <w:del w:id="179" w:author="Elizabeth Stroud" w:date="2023-01-10T10:49:00Z">
        <w:r w:rsidR="0059717A" w:rsidDel="00542BD0">
          <w:delText>W</w:delText>
        </w:r>
        <w:r w:rsidR="00290BC3" w:rsidDel="00542BD0">
          <w:delText>eedmodels</w:delText>
        </w:r>
      </w:del>
      <w:proofErr w:type="spellStart"/>
      <w:ins w:id="180" w:author="Elizabeth Stroud" w:date="2023-01-10T10:49:00Z">
        <w:r w:rsidR="00542BD0">
          <w:t>WeedEco</w:t>
        </w:r>
      </w:ins>
      <w:proofErr w:type="spellEnd"/>
      <w:r w:rsidR="0059717A">
        <w:t>’</w:t>
      </w:r>
      <w:r w:rsidR="00407809">
        <w:t xml:space="preserve"> </w:t>
      </w:r>
      <w:r w:rsidR="0059717A">
        <w:t>linear discriminant analysis function</w:t>
      </w:r>
      <w:r w:rsidR="00407809">
        <w:t xml:space="preserve"> </w:t>
      </w:r>
      <w:proofErr w:type="spellStart"/>
      <w:r w:rsidR="00407809" w:rsidRPr="00290BC3">
        <w:rPr>
          <w:b/>
          <w:bCs/>
        </w:rPr>
        <w:t>wdata</w:t>
      </w:r>
      <w:r w:rsidR="008A0183">
        <w:rPr>
          <w:b/>
          <w:bCs/>
        </w:rPr>
        <w:t>.</w:t>
      </w:r>
      <w:r w:rsidR="00407809" w:rsidRPr="00290BC3">
        <w:rPr>
          <w:b/>
          <w:bCs/>
        </w:rPr>
        <w:t>LDA</w:t>
      </w:r>
      <w:proofErr w:type="spellEnd"/>
      <w:r w:rsidR="00407809">
        <w:t xml:space="preserve"> takes </w:t>
      </w:r>
      <w:r w:rsidR="00596D10">
        <w:t xml:space="preserve">the </w:t>
      </w:r>
      <w:r w:rsidR="00DC0859">
        <w:t xml:space="preserve">output of </w:t>
      </w:r>
      <w:proofErr w:type="spellStart"/>
      <w:r w:rsidR="00DC0859" w:rsidRPr="00DC0859">
        <w:rPr>
          <w:b/>
          <w:bCs/>
        </w:rPr>
        <w:t>wdata_org</w:t>
      </w:r>
      <w:proofErr w:type="spellEnd"/>
      <w:r w:rsidR="00DC0859">
        <w:t xml:space="preserve"> </w:t>
      </w:r>
      <w:r w:rsidR="00407809">
        <w:t>and conducts discriminant analysis – in particular the classification stage</w:t>
      </w:r>
      <w:r w:rsidR="00DC0859">
        <w:t xml:space="preserve"> on the averaged trait values of the samples</w:t>
      </w:r>
      <w:r w:rsidR="00407809">
        <w:t xml:space="preserve">. </w:t>
      </w:r>
      <w:commentRangeStart w:id="181"/>
      <w:del w:id="182" w:author="Elizabeth Stroud" w:date="2023-01-10T15:04:00Z">
        <w:r w:rsidR="00407809" w:rsidDel="00E740D7">
          <w:delText xml:space="preserve">As the Stafford data </w:delText>
        </w:r>
        <w:r w:rsidR="0059717A" w:rsidDel="00E740D7">
          <w:delText>are</w:delText>
        </w:r>
        <w:r w:rsidR="00407809" w:rsidDel="00E740D7">
          <w:delText xml:space="preserve"> from temperate Europe</w:delText>
        </w:r>
        <w:r w:rsidR="00A87CC3" w:rsidDel="00E740D7">
          <w:delText>,</w:delText>
        </w:r>
        <w:r w:rsidR="00407809" w:rsidDel="00E740D7">
          <w:delText xml:space="preserve"> model 1 was selected as the most </w:delText>
        </w:r>
        <w:r w:rsidR="00DC0859" w:rsidDel="00E740D7">
          <w:delText xml:space="preserve">geographically </w:delText>
        </w:r>
        <w:r w:rsidR="00407809" w:rsidDel="00E740D7">
          <w:delText xml:space="preserve">relevant model. Model 3 was also used to understand the nature of </w:delText>
        </w:r>
        <w:r w:rsidR="00BB02CC" w:rsidDel="00E740D7">
          <w:delText xml:space="preserve">disturbance and is </w:delText>
        </w:r>
        <w:r w:rsidR="00A87CC3" w:rsidDel="00E740D7">
          <w:delText xml:space="preserve">further </w:delText>
        </w:r>
        <w:r w:rsidR="00BB02CC" w:rsidDel="00E740D7">
          <w:delText>explain</w:delText>
        </w:r>
        <w:r w:rsidR="00A87CC3" w:rsidDel="00E740D7">
          <w:delText>ed</w:delText>
        </w:r>
        <w:r w:rsidR="00BB02CC" w:rsidDel="00E740D7">
          <w:delText xml:space="preserve"> </w:delText>
        </w:r>
        <w:r w:rsidR="0059717A" w:rsidDel="00E740D7">
          <w:delText>below</w:delText>
        </w:r>
        <w:r w:rsidR="00BB02CC" w:rsidDel="00E740D7">
          <w:delText xml:space="preserve">. </w:delText>
        </w:r>
        <w:commentRangeEnd w:id="181"/>
        <w:r w:rsidR="00EB7F9A" w:rsidDel="00E740D7">
          <w:rPr>
            <w:rStyle w:val="CommentReference"/>
          </w:rPr>
          <w:commentReference w:id="181"/>
        </w:r>
      </w:del>
    </w:p>
    <w:p w14:paraId="31A29CE7" w14:textId="62E2189E" w:rsidR="00F20DAB" w:rsidDel="00E740D7" w:rsidRDefault="00F20DAB" w:rsidP="00E740D7">
      <w:pPr>
        <w:rPr>
          <w:del w:id="183" w:author="Elizabeth Stroud" w:date="2023-01-10T15:04:00Z"/>
        </w:rPr>
        <w:pPrChange w:id="184" w:author="Elizabeth Stroud" w:date="2023-01-10T15:04:00Z">
          <w:pPr/>
        </w:pPrChange>
      </w:pPr>
    </w:p>
    <w:p w14:paraId="1C1B98C2" w14:textId="365BF53D" w:rsidR="00BB02CC" w:rsidDel="00E740D7" w:rsidRDefault="00456F8B" w:rsidP="00E740D7">
      <w:pPr>
        <w:rPr>
          <w:del w:id="185" w:author="Elizabeth Stroud" w:date="2023-01-10T15:03:00Z"/>
        </w:rPr>
        <w:pPrChange w:id="186" w:author="Elizabeth Stroud" w:date="2023-01-10T15:04:00Z">
          <w:pPr/>
        </w:pPrChange>
      </w:pPr>
      <w:commentRangeStart w:id="187"/>
      <w:commentRangeStart w:id="188"/>
      <w:del w:id="189" w:author="Elizabeth Stroud" w:date="2023-01-10T15:03:00Z">
        <w:r w:rsidDel="00E740D7">
          <w:delText>It is possible to use the wdata.LDA function if the imputed data ha</w:delText>
        </w:r>
        <w:r w:rsidR="00902F0A" w:rsidDel="00E740D7">
          <w:delText>ve</w:delText>
        </w:r>
        <w:r w:rsidDel="00E740D7">
          <w:delText xml:space="preserve"> not been </w:delText>
        </w:r>
        <w:r w:rsidR="003A6781" w:rsidDel="00E740D7">
          <w:delText>formatted</w:delText>
        </w:r>
        <w:r w:rsidR="005B044D" w:rsidDel="00E740D7">
          <w:delText xml:space="preserve"> by</w:delText>
        </w:r>
        <w:r w:rsidR="003A6781" w:rsidDel="00E740D7">
          <w:delText xml:space="preserve"> </w:delText>
        </w:r>
        <w:r w:rsidR="003A6781" w:rsidRPr="00D81703" w:rsidDel="00E740D7">
          <w:rPr>
            <w:b/>
            <w:bCs/>
          </w:rPr>
          <w:delText>wdata</w:delText>
        </w:r>
        <w:r w:rsidR="008A0183" w:rsidDel="00E740D7">
          <w:rPr>
            <w:b/>
            <w:bCs/>
          </w:rPr>
          <w:delText>.</w:delText>
        </w:r>
        <w:r w:rsidR="003A6781" w:rsidRPr="00D81703" w:rsidDel="00E740D7">
          <w:rPr>
            <w:b/>
            <w:bCs/>
          </w:rPr>
          <w:delText>LDA</w:delText>
        </w:r>
        <w:r w:rsidDel="00E740D7">
          <w:delText>. However</w:delText>
        </w:r>
        <w:r w:rsidR="00EB7F9A" w:rsidDel="00E740D7">
          <w:delText>,</w:delText>
        </w:r>
        <w:r w:rsidDel="00E740D7">
          <w:delText xml:space="preserve"> specific column names, and specific order of the columns are </w:delText>
        </w:r>
        <w:r w:rsidR="00BB02CC" w:rsidDel="00E740D7">
          <w:delText>require</w:delText>
        </w:r>
        <w:r w:rsidDel="00E740D7">
          <w:delText>d</w:delText>
        </w:r>
        <w:r w:rsidR="005B044D" w:rsidDel="00E740D7">
          <w:delText xml:space="preserve">: </w:delText>
        </w:r>
        <w:r w:rsidR="001726E5" w:rsidDel="00E740D7">
          <w:delText>the</w:delText>
        </w:r>
        <w:r w:rsidR="003A6781" w:rsidDel="00E740D7">
          <w:delText xml:space="preserve"> functional</w:delText>
        </w:r>
        <w:r w:rsidR="005B044D" w:rsidDel="00E740D7">
          <w:delText xml:space="preserve"> traits </w:delText>
        </w:r>
        <w:r w:rsidR="003A6781" w:rsidDel="00E740D7">
          <w:delText>need to be in the order of</w:delText>
        </w:r>
        <w:r w:rsidDel="00E740D7">
          <w:delText xml:space="preserve"> and labelled as</w:delText>
        </w:r>
        <w:r w:rsidR="003A6781" w:rsidDel="00E740D7">
          <w:delText xml:space="preserve"> </w:delText>
        </w:r>
        <w:r w:rsidR="003A6781" w:rsidRPr="00290BC3" w:rsidDel="00E740D7">
          <w:delText>SLA, ARNODE, LOGCANH, LOGCAND, FLOWPER, VEGPRO</w:delText>
        </w:r>
        <w:r w:rsidR="00C35DC0" w:rsidDel="00E740D7">
          <w:delText>P</w:delText>
        </w:r>
        <w:r w:rsidR="003A6781" w:rsidDel="00E740D7">
          <w:delText xml:space="preserve">. </w:delText>
        </w:r>
        <w:commentRangeEnd w:id="187"/>
        <w:r w:rsidR="004951CA" w:rsidDel="00E740D7">
          <w:rPr>
            <w:rStyle w:val="CommentReference"/>
          </w:rPr>
          <w:commentReference w:id="187"/>
        </w:r>
        <w:commentRangeEnd w:id="188"/>
        <w:r w:rsidR="00EB7F9A" w:rsidDel="00E740D7">
          <w:rPr>
            <w:rStyle w:val="CommentReference"/>
          </w:rPr>
          <w:commentReference w:id="188"/>
        </w:r>
      </w:del>
    </w:p>
    <w:p w14:paraId="3F5A9BE2" w14:textId="121AF962" w:rsidR="003A6781" w:rsidDel="00E740D7" w:rsidRDefault="003A6781" w:rsidP="00E740D7">
      <w:pPr>
        <w:rPr>
          <w:del w:id="190" w:author="Elizabeth Stroud" w:date="2023-01-10T15:04:00Z"/>
        </w:rPr>
      </w:pPr>
    </w:p>
    <w:p w14:paraId="2FDDD4A2" w14:textId="3B42E159" w:rsidR="003A6781" w:rsidRDefault="004951CA">
      <w:r>
        <w:t xml:space="preserve">The results of running the Stafford data though </w:t>
      </w:r>
      <w:proofErr w:type="spellStart"/>
      <w:r w:rsidR="008A0183">
        <w:rPr>
          <w:b/>
          <w:bCs/>
        </w:rPr>
        <w:t>wdata.</w:t>
      </w:r>
      <w:r w:rsidR="003A6781" w:rsidRPr="00D81703">
        <w:rPr>
          <w:b/>
          <w:bCs/>
        </w:rPr>
        <w:t>LDA</w:t>
      </w:r>
      <w:proofErr w:type="spellEnd"/>
      <w:r w:rsidR="003A6781">
        <w:t xml:space="preserve"> </w:t>
      </w:r>
      <w:r>
        <w:t xml:space="preserve">is shown in </w:t>
      </w:r>
      <w:r w:rsidR="00AE473D">
        <w:t>Table 6</w:t>
      </w:r>
      <w:r w:rsidR="005B1538">
        <w:t>,</w:t>
      </w:r>
      <w:r w:rsidR="00896832">
        <w:t xml:space="preserve"> </w:t>
      </w:r>
      <w:r w:rsidR="005B1538">
        <w:t xml:space="preserve">which gives the </w:t>
      </w:r>
      <w:r w:rsidR="00C856BB">
        <w:t xml:space="preserve">classification (group 1 vs group </w:t>
      </w:r>
      <w:proofErr w:type="gramStart"/>
      <w:r w:rsidR="00C856BB">
        <w:t>2)</w:t>
      </w:r>
      <w:r w:rsidR="007E72D4">
        <w:t>(</w:t>
      </w:r>
      <w:proofErr w:type="spellStart"/>
      <w:proofErr w:type="gramEnd"/>
      <w:r w:rsidR="007E72D4">
        <w:t>Class_std</w:t>
      </w:r>
      <w:proofErr w:type="spellEnd"/>
      <w:r w:rsidR="007E72D4">
        <w:t>*)</w:t>
      </w:r>
      <w:r w:rsidR="00C856BB">
        <w:t>, the po</w:t>
      </w:r>
      <w:r w:rsidR="00AF4A66">
        <w:t>s</w:t>
      </w:r>
      <w:r w:rsidR="00C856BB">
        <w:t>t</w:t>
      </w:r>
      <w:r w:rsidR="00AF4A66">
        <w:t>erio</w:t>
      </w:r>
      <w:r w:rsidR="00C856BB">
        <w:t>r probability of the sample being in group 1 (</w:t>
      </w:r>
      <w:r w:rsidR="007832B9">
        <w:t>P</w:t>
      </w:r>
      <w:r w:rsidR="00C856BB">
        <w:t>rob.1</w:t>
      </w:r>
      <w:r w:rsidR="007E72D4">
        <w:t>_std</w:t>
      </w:r>
      <w:r w:rsidR="007832B9">
        <w:t>*</w:t>
      </w:r>
      <w:r w:rsidR="00C856BB">
        <w:t>) or 2 (</w:t>
      </w:r>
      <w:r w:rsidR="007832B9">
        <w:t>P</w:t>
      </w:r>
      <w:r w:rsidR="00C856BB">
        <w:t>rob.2</w:t>
      </w:r>
      <w:r w:rsidR="007E72D4">
        <w:t>_std</w:t>
      </w:r>
      <w:r w:rsidR="007832B9">
        <w:t>*</w:t>
      </w:r>
      <w:r w:rsidR="00C856BB">
        <w:t>), and the linear discriminant scores (LD1</w:t>
      </w:r>
      <w:r w:rsidR="007E72D4">
        <w:t>*</w:t>
      </w:r>
      <w:r w:rsidR="00C856BB">
        <w:t>)</w:t>
      </w:r>
      <w:r w:rsidR="00AF4A66">
        <w:t xml:space="preserve"> of each archaeobotanical sample</w:t>
      </w:r>
      <w:r w:rsidR="001726E5">
        <w:t>.</w:t>
      </w:r>
      <w:r w:rsidR="00D23DBF">
        <w:t xml:space="preserve"> </w:t>
      </w:r>
      <w:ins w:id="191" w:author="Elizabeth Stroud" w:date="2023-01-10T14:35:00Z">
        <w:r w:rsidR="002A2523">
          <w:t xml:space="preserve">The full results of the analysis can be view when the </w:t>
        </w:r>
        <w:proofErr w:type="spellStart"/>
        <w:r w:rsidR="002A2523">
          <w:t>wdata.LDA</w:t>
        </w:r>
        <w:proofErr w:type="spellEnd"/>
        <w:r w:rsidR="002A2523">
          <w:t xml:space="preserve"> is save as a data frame and will shows both standard</w:t>
        </w:r>
        <w:r w:rsidR="002A2523">
          <w:t>ised</w:t>
        </w:r>
        <w:r w:rsidR="002A2523">
          <w:t xml:space="preserve"> and unstandardised LDA scores, classifications and probability (see the </w:t>
        </w:r>
        <w:proofErr w:type="spellStart"/>
        <w:r w:rsidR="002A2523">
          <w:t>WeedEco</w:t>
        </w:r>
        <w:proofErr w:type="spellEnd"/>
        <w:r w:rsidR="002A2523">
          <w:t xml:space="preserve"> help document or Venables and Ripley (2002) for full details).</w:t>
        </w:r>
        <w:r w:rsidR="002A2523">
          <w:t xml:space="preserve"> </w:t>
        </w:r>
      </w:ins>
      <w:r w:rsidR="00D23DBF">
        <w:t>T</w:t>
      </w:r>
      <w:r w:rsidR="00C856BB">
        <w:t>he unstandardised linear discriminant scores (LD1</w:t>
      </w:r>
      <w:r w:rsidR="007E72D4">
        <w:t>*</w:t>
      </w:r>
      <w:r w:rsidR="00C856BB">
        <w:t xml:space="preserve">) </w:t>
      </w:r>
      <w:r w:rsidR="00AE473D">
        <w:t xml:space="preserve">are </w:t>
      </w:r>
      <w:r w:rsidR="00C856BB">
        <w:t>us</w:t>
      </w:r>
      <w:r w:rsidR="00AF4A66">
        <w:t xml:space="preserve">ed in the plotting </w:t>
      </w:r>
      <w:r w:rsidR="00D601EA">
        <w:t>functions and</w:t>
      </w:r>
      <w:r w:rsidR="001726E5">
        <w:t xml:space="preserve"> is what is graphically represented in </w:t>
      </w:r>
      <w:proofErr w:type="spellStart"/>
      <w:r w:rsidR="001726E5">
        <w:t>Hamerow</w:t>
      </w:r>
      <w:proofErr w:type="spellEnd"/>
      <w:r w:rsidR="001726E5">
        <w:t xml:space="preserve"> et al</w:t>
      </w:r>
      <w:r w:rsidR="00456F8B">
        <w:t>.</w:t>
      </w:r>
      <w:r w:rsidR="001726E5">
        <w:t xml:space="preserve"> 2020. </w:t>
      </w:r>
      <w:r w:rsidR="00C856BB">
        <w:t xml:space="preserve"> </w:t>
      </w:r>
      <w:r w:rsidR="00AE473D">
        <w:t>I</w:t>
      </w:r>
      <w:r w:rsidR="00B6126D">
        <w:t>nterpret</w:t>
      </w:r>
      <w:r w:rsidR="00AE473D">
        <w:t>ation of</w:t>
      </w:r>
      <w:r w:rsidR="00B6126D">
        <w:t xml:space="preserve"> the results </w:t>
      </w:r>
      <w:r w:rsidR="00A87CC3">
        <w:t xml:space="preserve">is </w:t>
      </w:r>
      <w:r w:rsidR="00AE473D">
        <w:t>done visually</w:t>
      </w:r>
      <w:r w:rsidR="00896832">
        <w:t xml:space="preserve"> </w:t>
      </w:r>
      <w:r w:rsidR="00B6126D">
        <w:t>by plotting the</w:t>
      </w:r>
      <w:r w:rsidR="00D23DBF">
        <w:t xml:space="preserve"> linear discriminant scores </w:t>
      </w:r>
      <w:r w:rsidR="00B6126D">
        <w:t xml:space="preserve">against the discriminant scores of the model’s samples or against the model’s </w:t>
      </w:r>
      <w:commentRangeStart w:id="192"/>
      <w:commentRangeStart w:id="193"/>
      <w:r w:rsidR="00B6126D">
        <w:t>centroids</w:t>
      </w:r>
      <w:commentRangeEnd w:id="192"/>
      <w:r w:rsidR="00D23DBF">
        <w:rPr>
          <w:rStyle w:val="CommentReference"/>
        </w:rPr>
        <w:commentReference w:id="192"/>
      </w:r>
      <w:commentRangeEnd w:id="193"/>
      <w:r w:rsidR="005B1538">
        <w:rPr>
          <w:rStyle w:val="CommentReference"/>
        </w:rPr>
        <w:commentReference w:id="193"/>
      </w:r>
      <w:r w:rsidR="00B6126D">
        <w:t xml:space="preserve">. </w:t>
      </w:r>
      <w:r>
        <w:t xml:space="preserve">The </w:t>
      </w:r>
      <w:r>
        <w:lastRenderedPageBreak/>
        <w:t xml:space="preserve">results of the </w:t>
      </w:r>
      <w:r w:rsidR="00896832">
        <w:t xml:space="preserve">Stafford </w:t>
      </w:r>
      <w:r>
        <w:t xml:space="preserve">discriminant analysis </w:t>
      </w:r>
      <w:r w:rsidR="00AE473D">
        <w:t>were</w:t>
      </w:r>
      <w:r>
        <w:t xml:space="preserve"> save</w:t>
      </w:r>
      <w:r w:rsidR="00896832">
        <w:t>d</w:t>
      </w:r>
      <w:r>
        <w:t xml:space="preserve"> as a data frame to be used in the plotting functions (</w:t>
      </w:r>
      <w:r w:rsidR="00AE473D">
        <w:t>supplementary</w:t>
      </w:r>
      <w:r>
        <w:t xml:space="preserve"> code line</w:t>
      </w:r>
      <w:r w:rsidR="00F62C52">
        <w:t xml:space="preserve"> 33</w:t>
      </w:r>
      <w:r>
        <w:t>).</w:t>
      </w:r>
      <w:ins w:id="194" w:author="Elizabeth Stroud" w:date="2023-01-10T14:28:00Z">
        <w:r w:rsidR="002A2523">
          <w:t xml:space="preserve"> </w:t>
        </w:r>
      </w:ins>
    </w:p>
    <w:p w14:paraId="5AA16F54" w14:textId="7E38C706" w:rsidR="003B7ED6" w:rsidRDefault="003B7ED6"/>
    <w:p w14:paraId="454A9AB0" w14:textId="525FF261" w:rsidR="00455C7E" w:rsidRDefault="003B7ED6">
      <w:r>
        <w:t xml:space="preserve">The different </w:t>
      </w:r>
      <w:r w:rsidR="00356EBC">
        <w:t>plotting functions</w:t>
      </w:r>
      <w:r>
        <w:t xml:space="preserve"> </w:t>
      </w:r>
      <w:r w:rsidR="007819D8">
        <w:t xml:space="preserve">in </w:t>
      </w:r>
      <w:del w:id="195" w:author="Elizabeth Stroud" w:date="2023-01-10T10:49:00Z">
        <w:r w:rsidR="00AE473D" w:rsidDel="00542BD0">
          <w:delText>W</w:delText>
        </w:r>
        <w:r w:rsidR="007819D8" w:rsidDel="00542BD0">
          <w:delText>eedmodels</w:delText>
        </w:r>
      </w:del>
      <w:proofErr w:type="spellStart"/>
      <w:ins w:id="196" w:author="Elizabeth Stroud" w:date="2023-01-10T10:49:00Z">
        <w:r w:rsidR="00542BD0">
          <w:t>WeedEco</w:t>
        </w:r>
      </w:ins>
      <w:proofErr w:type="spellEnd"/>
      <w:r w:rsidR="007819D8">
        <w:t xml:space="preserve"> </w:t>
      </w:r>
      <w:r>
        <w:t>provide a range of</w:t>
      </w:r>
      <w:r w:rsidR="007819D8">
        <w:t xml:space="preserve"> options</w:t>
      </w:r>
      <w:r w:rsidR="00A623D5">
        <w:t xml:space="preserve"> as explained above and </w:t>
      </w:r>
      <w:r w:rsidR="00896832">
        <w:t>shown in</w:t>
      </w:r>
      <w:r w:rsidR="00A623D5">
        <w:t xml:space="preserve"> </w:t>
      </w:r>
      <w:r w:rsidR="00AE473D">
        <w:t>F</w:t>
      </w:r>
      <w:r w:rsidR="00A623D5">
        <w:t xml:space="preserve">igure 1. </w:t>
      </w:r>
      <w:proofErr w:type="spellStart"/>
      <w:r w:rsidR="00356EBC" w:rsidRPr="00D81703">
        <w:rPr>
          <w:b/>
          <w:bCs/>
        </w:rPr>
        <w:t>wplot_</w:t>
      </w:r>
      <w:r w:rsidR="009517F1">
        <w:rPr>
          <w:b/>
          <w:bCs/>
        </w:rPr>
        <w:t>basic</w:t>
      </w:r>
      <w:proofErr w:type="spellEnd"/>
      <w:r w:rsidR="00356EBC">
        <w:t xml:space="preserve"> </w:t>
      </w:r>
      <w:r w:rsidR="00A623D5">
        <w:t xml:space="preserve">was used for the Stafford data and shows that the majority of the Stafford </w:t>
      </w:r>
      <w:r w:rsidR="00AE473D">
        <w:t>samples</w:t>
      </w:r>
      <w:r w:rsidR="00A623D5">
        <w:t xml:space="preserve"> plot around the</w:t>
      </w:r>
      <w:r w:rsidR="00AE473D">
        <w:t xml:space="preserve"> group 2 </w:t>
      </w:r>
      <w:r w:rsidR="00A623D5">
        <w:t xml:space="preserve">centroid, </w:t>
      </w:r>
      <w:r w:rsidR="00896832">
        <w:t>indicating</w:t>
      </w:r>
      <w:r w:rsidR="00A623D5">
        <w:t xml:space="preserve"> </w:t>
      </w:r>
      <w:r w:rsidR="00AE473D">
        <w:t xml:space="preserve">that </w:t>
      </w:r>
      <w:r w:rsidR="00A623D5">
        <w:t xml:space="preserve">the samples </w:t>
      </w:r>
      <w:r w:rsidR="005B1538">
        <w:t>more closely resemble</w:t>
      </w:r>
      <w:r w:rsidR="00A623D5">
        <w:t xml:space="preserve"> the Haute </w:t>
      </w:r>
      <w:r w:rsidR="001E0386">
        <w:t>Provence</w:t>
      </w:r>
      <w:r w:rsidR="00A623D5">
        <w:t xml:space="preserve"> data</w:t>
      </w:r>
      <w:r w:rsidR="005B1538">
        <w:t>, indicating</w:t>
      </w:r>
      <w:r w:rsidR="00A623D5">
        <w:t xml:space="preserve"> </w:t>
      </w:r>
      <w:r w:rsidR="001E0386">
        <w:t>low</w:t>
      </w:r>
      <w:r w:rsidR="005B1538">
        <w:t>-</w:t>
      </w:r>
      <w:r w:rsidR="001E0386">
        <w:t>input</w:t>
      </w:r>
      <w:r w:rsidR="005B1538">
        <w:t xml:space="preserve"> cultivation with relatively low fertility and disturbance</w:t>
      </w:r>
      <w:r w:rsidR="00D414AA">
        <w:t>, and consistent with the hypothesis of extensification</w:t>
      </w:r>
      <w:r w:rsidR="009517F1">
        <w:t>.</w:t>
      </w:r>
      <w:r w:rsidR="00300E7D">
        <w:t xml:space="preserve"> </w:t>
      </w:r>
      <w:r w:rsidR="009517F1">
        <w:t>To present th</w:t>
      </w:r>
      <w:r w:rsidR="001726E5">
        <w:t>e</w:t>
      </w:r>
      <w:r w:rsidR="009517F1">
        <w:t xml:space="preserve"> data in</w:t>
      </w:r>
      <w:r w:rsidR="001726E5">
        <w:t xml:space="preserve"> </w:t>
      </w:r>
      <w:r w:rsidR="009517F1">
        <w:t>the same w</w:t>
      </w:r>
      <w:r w:rsidR="001726E5">
        <w:t>ay</w:t>
      </w:r>
      <w:r w:rsidR="009517F1">
        <w:t xml:space="preserve"> </w:t>
      </w:r>
      <w:r w:rsidR="00896832">
        <w:t>as</w:t>
      </w:r>
      <w:r w:rsidR="009517F1">
        <w:t xml:space="preserve"> </w:t>
      </w:r>
      <w:proofErr w:type="spellStart"/>
      <w:r w:rsidR="009517F1">
        <w:t>Hamerow</w:t>
      </w:r>
      <w:proofErr w:type="spellEnd"/>
      <w:r w:rsidR="009517F1">
        <w:t xml:space="preserve"> et al</w:t>
      </w:r>
      <w:r w:rsidR="00AE473D">
        <w:t>.</w:t>
      </w:r>
      <w:r w:rsidR="001726E5">
        <w:t xml:space="preserve"> (2020)</w:t>
      </w:r>
      <w:r w:rsidR="009517F1">
        <w:t xml:space="preserve"> </w:t>
      </w:r>
      <w:proofErr w:type="spellStart"/>
      <w:r w:rsidR="009517F1" w:rsidRPr="001726E5">
        <w:rPr>
          <w:b/>
          <w:bCs/>
        </w:rPr>
        <w:t>wplot_</w:t>
      </w:r>
      <w:r w:rsidR="00744BB5">
        <w:rPr>
          <w:b/>
          <w:bCs/>
        </w:rPr>
        <w:t>phase</w:t>
      </w:r>
      <w:proofErr w:type="spellEnd"/>
      <w:r w:rsidR="009517F1">
        <w:t xml:space="preserve"> </w:t>
      </w:r>
      <w:r w:rsidR="001726E5">
        <w:t>was</w:t>
      </w:r>
      <w:r w:rsidR="009517F1">
        <w:t xml:space="preserve"> used, with the data separated by</w:t>
      </w:r>
      <w:r w:rsidR="00896832">
        <w:t xml:space="preserve"> </w:t>
      </w:r>
      <w:r w:rsidR="00640979">
        <w:t>four</w:t>
      </w:r>
      <w:r w:rsidR="00896832">
        <w:t xml:space="preserve"> b</w:t>
      </w:r>
      <w:r w:rsidR="00640979">
        <w:t>r</w:t>
      </w:r>
      <w:r w:rsidR="00896832">
        <w:t xml:space="preserve">oad </w:t>
      </w:r>
      <w:r w:rsidR="009517F1">
        <w:t>phase</w:t>
      </w:r>
      <w:r w:rsidR="00896832">
        <w:t>s</w:t>
      </w:r>
      <w:r w:rsidR="00A8433C">
        <w:t xml:space="preserve"> </w:t>
      </w:r>
      <w:r w:rsidR="009B72A6">
        <w:t>(</w:t>
      </w:r>
      <w:r w:rsidR="00645DDF" w:rsidRPr="00AE473D">
        <w:t>F</w:t>
      </w:r>
      <w:r w:rsidR="009B72A6" w:rsidRPr="00AE473D">
        <w:t xml:space="preserve">igure </w:t>
      </w:r>
      <w:r w:rsidR="00AE473D" w:rsidRPr="00AE473D">
        <w:t>3</w:t>
      </w:r>
      <w:r w:rsidR="009B72A6">
        <w:t>)</w:t>
      </w:r>
      <w:r w:rsidR="009517F1">
        <w:t>.</w:t>
      </w:r>
      <w:r w:rsidR="00455C7E">
        <w:t xml:space="preserve"> </w:t>
      </w:r>
      <w:r w:rsidR="008A0183">
        <w:t xml:space="preserve">A column delineating the phasing of all the samples was added to the output of </w:t>
      </w:r>
      <w:proofErr w:type="spellStart"/>
      <w:r w:rsidR="008A0183" w:rsidRPr="008A0183">
        <w:rPr>
          <w:b/>
          <w:bCs/>
          <w:color w:val="000000" w:themeColor="text1"/>
        </w:rPr>
        <w:t>wdata</w:t>
      </w:r>
      <w:r w:rsidR="008A0183">
        <w:rPr>
          <w:b/>
          <w:bCs/>
          <w:color w:val="000000" w:themeColor="text1"/>
        </w:rPr>
        <w:t>.</w:t>
      </w:r>
      <w:r w:rsidR="008A0183" w:rsidRPr="008A0183">
        <w:rPr>
          <w:b/>
          <w:bCs/>
          <w:color w:val="000000" w:themeColor="text1"/>
        </w:rPr>
        <w:t>LDA</w:t>
      </w:r>
      <w:proofErr w:type="spellEnd"/>
      <w:r w:rsidR="008A0183">
        <w:rPr>
          <w:b/>
          <w:bCs/>
          <w:color w:val="000000" w:themeColor="text1"/>
        </w:rPr>
        <w:t xml:space="preserve"> </w:t>
      </w:r>
      <w:r w:rsidR="008A0183" w:rsidRPr="008A0183">
        <w:rPr>
          <w:color w:val="000000" w:themeColor="text1"/>
        </w:rPr>
        <w:t>(</w:t>
      </w:r>
      <w:r w:rsidR="00AE473D">
        <w:rPr>
          <w:color w:val="000000" w:themeColor="text1"/>
        </w:rPr>
        <w:t>supplementary code line</w:t>
      </w:r>
      <w:r w:rsidR="008A0183" w:rsidRPr="008A0183">
        <w:rPr>
          <w:color w:val="000000" w:themeColor="text1"/>
        </w:rPr>
        <w:t xml:space="preserve"> </w:t>
      </w:r>
      <w:r w:rsidR="00645DDF">
        <w:rPr>
          <w:color w:val="000000" w:themeColor="text1"/>
        </w:rPr>
        <w:t>3</w:t>
      </w:r>
      <w:r w:rsidR="00F62C52">
        <w:rPr>
          <w:color w:val="000000" w:themeColor="text1"/>
        </w:rPr>
        <w:t>8</w:t>
      </w:r>
      <w:r w:rsidR="008A0183" w:rsidRPr="008A0183">
        <w:rPr>
          <w:color w:val="000000" w:themeColor="text1"/>
        </w:rPr>
        <w:t>).</w:t>
      </w:r>
      <w:r w:rsidR="008A0183">
        <w:rPr>
          <w:color w:val="000000" w:themeColor="text1"/>
        </w:rPr>
        <w:t xml:space="preserve"> Each phase </w:t>
      </w:r>
      <w:r w:rsidR="00AE473D">
        <w:rPr>
          <w:color w:val="000000" w:themeColor="text1"/>
        </w:rPr>
        <w:t>was then</w:t>
      </w:r>
      <w:r w:rsidR="008A0183">
        <w:rPr>
          <w:color w:val="000000" w:themeColor="text1"/>
        </w:rPr>
        <w:t xml:space="preserve"> graph</w:t>
      </w:r>
      <w:r w:rsidR="00AE473D">
        <w:rPr>
          <w:color w:val="000000" w:themeColor="text1"/>
        </w:rPr>
        <w:t>ed</w:t>
      </w:r>
      <w:r w:rsidR="008A0183">
        <w:rPr>
          <w:color w:val="000000" w:themeColor="text1"/>
        </w:rPr>
        <w:t xml:space="preserve"> on separate subgraphs, each with different colours or symbol</w:t>
      </w:r>
      <w:r w:rsidR="00A87CC3">
        <w:rPr>
          <w:color w:val="000000" w:themeColor="text1"/>
        </w:rPr>
        <w:t>s</w:t>
      </w:r>
      <w:r w:rsidR="008A0183">
        <w:rPr>
          <w:color w:val="000000" w:themeColor="text1"/>
        </w:rPr>
        <w:t xml:space="preserve"> (</w:t>
      </w:r>
      <w:proofErr w:type="spellStart"/>
      <w:r w:rsidR="008A0183">
        <w:rPr>
          <w:color w:val="000000" w:themeColor="text1"/>
        </w:rPr>
        <w:t>gcol</w:t>
      </w:r>
      <w:proofErr w:type="spellEnd"/>
      <w:r w:rsidR="00645DDF">
        <w:rPr>
          <w:color w:val="000000" w:themeColor="text1"/>
        </w:rPr>
        <w:t xml:space="preserve">, </w:t>
      </w:r>
      <w:proofErr w:type="spellStart"/>
      <w:r w:rsidR="00645DDF">
        <w:rPr>
          <w:color w:val="000000" w:themeColor="text1"/>
        </w:rPr>
        <w:t>gbg</w:t>
      </w:r>
      <w:proofErr w:type="spellEnd"/>
      <w:r w:rsidR="00645DDF">
        <w:rPr>
          <w:color w:val="000000" w:themeColor="text1"/>
        </w:rPr>
        <w:t xml:space="preserve"> </w:t>
      </w:r>
      <w:r w:rsidR="008A0183">
        <w:rPr>
          <w:color w:val="000000" w:themeColor="text1"/>
        </w:rPr>
        <w:t xml:space="preserve">and </w:t>
      </w:r>
      <w:proofErr w:type="spellStart"/>
      <w:r w:rsidR="008A0183">
        <w:rPr>
          <w:color w:val="000000" w:themeColor="text1"/>
        </w:rPr>
        <w:t>gpch</w:t>
      </w:r>
      <w:proofErr w:type="spellEnd"/>
      <w:r w:rsidR="008A0183">
        <w:rPr>
          <w:color w:val="000000" w:themeColor="text1"/>
        </w:rPr>
        <w:t xml:space="preserve">, </w:t>
      </w:r>
      <w:r w:rsidR="00AE473D">
        <w:rPr>
          <w:color w:val="000000" w:themeColor="text1"/>
        </w:rPr>
        <w:t xml:space="preserve">supplementary code </w:t>
      </w:r>
      <w:r w:rsidR="008A0183">
        <w:rPr>
          <w:color w:val="000000" w:themeColor="text1"/>
        </w:rPr>
        <w:t>line</w:t>
      </w:r>
      <w:r w:rsidR="00645DDF">
        <w:rPr>
          <w:color w:val="000000" w:themeColor="text1"/>
        </w:rPr>
        <w:t xml:space="preserve"> </w:t>
      </w:r>
      <w:r w:rsidR="00F62C52">
        <w:rPr>
          <w:color w:val="000000" w:themeColor="text1"/>
        </w:rPr>
        <w:t>45</w:t>
      </w:r>
      <w:r w:rsidR="008A0183">
        <w:rPr>
          <w:color w:val="000000" w:themeColor="text1"/>
        </w:rPr>
        <w:t xml:space="preserve">). </w:t>
      </w:r>
      <w:r w:rsidR="00300E7D">
        <w:t xml:space="preserve">By separating </w:t>
      </w:r>
      <w:r w:rsidR="008A0183">
        <w:t xml:space="preserve">the results </w:t>
      </w:r>
      <w:r w:rsidR="00AE473D">
        <w:t>into</w:t>
      </w:r>
      <w:r w:rsidR="008A0183">
        <w:t xml:space="preserve"> b</w:t>
      </w:r>
      <w:r w:rsidR="00640979">
        <w:t>r</w:t>
      </w:r>
      <w:r w:rsidR="008A0183">
        <w:t xml:space="preserve">oad </w:t>
      </w:r>
      <w:r w:rsidR="00300E7D">
        <w:t>phase</w:t>
      </w:r>
      <w:r w:rsidR="00AE473D">
        <w:t>s</w:t>
      </w:r>
      <w:r w:rsidR="008A0183">
        <w:t>,</w:t>
      </w:r>
      <w:r w:rsidR="00300E7D">
        <w:t xml:space="preserve"> change over time can be </w:t>
      </w:r>
      <w:r w:rsidR="00896832">
        <w:t>examined</w:t>
      </w:r>
      <w:r w:rsidR="00300E7D">
        <w:t xml:space="preserve">, with the Stafford data showing </w:t>
      </w:r>
      <w:r w:rsidR="00896832">
        <w:t>that</w:t>
      </w:r>
      <w:r w:rsidR="00300E7D">
        <w:t xml:space="preserve"> the earliest phase has variable scores while from the mid tenth century onwards the samples are more regularly around the centroid of group 2. This indicates a trend towards extensification over time at Stafford, with little to no manuring or hand weeding from the mid tenth century onwards (see </w:t>
      </w:r>
      <w:proofErr w:type="spellStart"/>
      <w:r w:rsidR="00300E7D">
        <w:t>Hamerow</w:t>
      </w:r>
      <w:proofErr w:type="spellEnd"/>
      <w:r w:rsidR="00300E7D">
        <w:t xml:space="preserve"> et al</w:t>
      </w:r>
      <w:r w:rsidR="00456F8B">
        <w:t>.</w:t>
      </w:r>
      <w:r w:rsidR="00300E7D">
        <w:t xml:space="preserve"> 2020 for full details). </w:t>
      </w:r>
    </w:p>
    <w:p w14:paraId="600EF5FD" w14:textId="38FFDA08" w:rsidR="00974385" w:rsidRDefault="00974385"/>
    <w:p w14:paraId="6D3CF87D" w14:textId="214530CE" w:rsidR="00974385" w:rsidRDefault="009B72A6" w:rsidP="00AF218B">
      <w:pPr>
        <w:pStyle w:val="Heading4"/>
      </w:pPr>
      <w:r>
        <w:t>M</w:t>
      </w:r>
      <w:r w:rsidR="00C45FF8">
        <w:t>odels</w:t>
      </w:r>
      <w:r>
        <w:t xml:space="preserve"> 2 and 3</w:t>
      </w:r>
    </w:p>
    <w:p w14:paraId="3A811182" w14:textId="1D246B22" w:rsidR="00974385" w:rsidRDefault="00974385">
      <w:r>
        <w:t xml:space="preserve">The </w:t>
      </w:r>
      <w:del w:id="197" w:author="Elizabeth Stroud" w:date="2023-01-10T10:49:00Z">
        <w:r w:rsidR="00AE473D" w:rsidDel="00542BD0">
          <w:delText>W</w:delText>
        </w:r>
        <w:r w:rsidR="00FE6E1C" w:rsidDel="00542BD0">
          <w:delText>eedmodels</w:delText>
        </w:r>
      </w:del>
      <w:proofErr w:type="spellStart"/>
      <w:ins w:id="198" w:author="Elizabeth Stroud" w:date="2023-01-10T10:49:00Z">
        <w:r w:rsidR="00542BD0">
          <w:t>WeedEco</w:t>
        </w:r>
      </w:ins>
      <w:proofErr w:type="spellEnd"/>
      <w:r w:rsidR="00FE6E1C">
        <w:t xml:space="preserve"> </w:t>
      </w:r>
      <w:r>
        <w:t xml:space="preserve">functions can </w:t>
      </w:r>
      <w:r w:rsidR="00C45FF8">
        <w:t xml:space="preserve">also </w:t>
      </w:r>
      <w:r>
        <w:t xml:space="preserve">be used to compare </w:t>
      </w:r>
      <w:r w:rsidR="00C45FF8">
        <w:t>archaeobotanical</w:t>
      </w:r>
      <w:r>
        <w:t xml:space="preserve"> data against model 2 and model 3, with only a few differences in us</w:t>
      </w:r>
      <w:r w:rsidR="00C45FF8">
        <w:t>age</w:t>
      </w:r>
      <w:r>
        <w:t xml:space="preserve">. </w:t>
      </w:r>
      <w:commentRangeStart w:id="199"/>
      <w:del w:id="200" w:author="Elizabeth Stroud" w:date="2023-01-10T11:00:00Z">
        <w:r w:rsidDel="00653447">
          <w:delText xml:space="preserve">Model 2 </w:delText>
        </w:r>
        <w:r w:rsidR="00C45FF8" w:rsidDel="00653447">
          <w:delText xml:space="preserve">is </w:delText>
        </w:r>
        <w:r w:rsidR="00D601EA" w:rsidDel="00653447">
          <w:delText>the</w:delText>
        </w:r>
        <w:r w:rsidR="00C45FF8" w:rsidDel="00653447">
          <w:delText xml:space="preserve"> easiest of the models to use, as it does not require FLOWPER. It will not be shown </w:delText>
        </w:r>
        <w:r w:rsidR="00AE473D" w:rsidDel="00653447">
          <w:delText xml:space="preserve">in detail here </w:delText>
        </w:r>
        <w:r w:rsidR="00C45FF8" w:rsidDel="00653447">
          <w:delText>however</w:delText>
        </w:r>
        <w:r w:rsidDel="00653447">
          <w:delText xml:space="preserve"> </w:delText>
        </w:r>
        <w:r w:rsidR="00C45FF8" w:rsidDel="00653447">
          <w:delText>as it is the</w:delText>
        </w:r>
        <w:r w:rsidDel="00653447">
          <w:delText xml:space="preserve"> incorrect model to use </w:delText>
        </w:r>
        <w:r w:rsidR="00AE473D" w:rsidDel="00653447">
          <w:delText>for the Stafford data which is</w:delText>
        </w:r>
        <w:r w:rsidDel="00653447">
          <w:delText xml:space="preserve"> from temperate Europe</w:delText>
        </w:r>
        <w:commentRangeEnd w:id="199"/>
        <w:r w:rsidR="00D414AA" w:rsidDel="00653447">
          <w:rPr>
            <w:rStyle w:val="CommentReference"/>
          </w:rPr>
          <w:commentReference w:id="199"/>
        </w:r>
        <w:r w:rsidDel="00653447">
          <w:delText xml:space="preserve">. </w:delText>
        </w:r>
      </w:del>
      <w:r w:rsidR="00C45FF8">
        <w:t>For model 2</w:t>
      </w:r>
      <w:r>
        <w:t xml:space="preserve"> </w:t>
      </w:r>
      <w:proofErr w:type="spellStart"/>
      <w:r w:rsidRPr="00D81703">
        <w:rPr>
          <w:b/>
          <w:bCs/>
        </w:rPr>
        <w:t>wdata_org</w:t>
      </w:r>
      <w:proofErr w:type="spellEnd"/>
      <w:r>
        <w:t xml:space="preserve"> only requires the raw archaeobotanical datasheet and </w:t>
      </w:r>
      <w:r w:rsidR="00633129">
        <w:t>the</w:t>
      </w:r>
      <w:r w:rsidR="003A17A0">
        <w:t xml:space="preserve"> composite </w:t>
      </w:r>
      <w:del w:id="201" w:author="Elizabeth Stroud" w:date="2023-01-10T10:57:00Z">
        <w:r w:rsidR="003A17A0" w:rsidDel="00542BD0">
          <w:delText>species</w:delText>
        </w:r>
        <w:r w:rsidR="00633129" w:rsidDel="00542BD0">
          <w:delText xml:space="preserve"> </w:delText>
        </w:r>
      </w:del>
      <w:ins w:id="202" w:author="Elizabeth Stroud" w:date="2023-01-10T10:57:00Z">
        <w:r w:rsidR="00542BD0">
          <w:t xml:space="preserve">taxa </w:t>
        </w:r>
      </w:ins>
      <w:r w:rsidR="00633129">
        <w:t>data frame</w:t>
      </w:r>
      <w:r w:rsidR="003A17A0">
        <w:t>. All other functions are use</w:t>
      </w:r>
      <w:r w:rsidR="00C45FF8">
        <w:t>d</w:t>
      </w:r>
      <w:r w:rsidR="003A17A0">
        <w:t xml:space="preserve"> </w:t>
      </w:r>
      <w:r w:rsidR="00A87CC3">
        <w:t xml:space="preserve">in </w:t>
      </w:r>
      <w:r w:rsidR="003A17A0">
        <w:t xml:space="preserve">the same way as model 1, </w:t>
      </w:r>
      <w:r w:rsidR="00D601EA">
        <w:t>except for</w:t>
      </w:r>
      <w:r w:rsidR="003A17A0">
        <w:t xml:space="preserve"> entering model 2 whenever</w:t>
      </w:r>
      <w:r w:rsidR="00896832">
        <w:t xml:space="preserve"> the</w:t>
      </w:r>
      <w:r w:rsidR="003A17A0">
        <w:t xml:space="preserve"> model number is required. </w:t>
      </w:r>
    </w:p>
    <w:p w14:paraId="05AF81E8" w14:textId="39174373" w:rsidR="003A17A0" w:rsidRDefault="003A17A0"/>
    <w:p w14:paraId="0FFE9330" w14:textId="4FBF4E9B" w:rsidR="00D65EBC" w:rsidRDefault="003A17A0" w:rsidP="00974385">
      <w:r>
        <w:t>Model 3 differ</w:t>
      </w:r>
      <w:r w:rsidR="00056564">
        <w:t>s</w:t>
      </w:r>
      <w:r>
        <w:t xml:space="preserve"> from the two other models as it only uses two</w:t>
      </w:r>
      <w:r w:rsidR="00ED1176">
        <w:t xml:space="preserve"> functional</w:t>
      </w:r>
      <w:r>
        <w:t xml:space="preserve"> </w:t>
      </w:r>
      <w:r w:rsidR="00D601EA">
        <w:t>attributes:</w:t>
      </w:r>
      <w:r>
        <w:t xml:space="preserve"> FLOWPER and VEGPRO</w:t>
      </w:r>
      <w:r w:rsidR="002860DC">
        <w:t>P</w:t>
      </w:r>
      <w:r w:rsidR="005A4221">
        <w:t>. As this model is applicable to temperate datasets</w:t>
      </w:r>
      <w:r w:rsidR="00ED1176">
        <w:t>,</w:t>
      </w:r>
      <w:r w:rsidR="005A4221">
        <w:t xml:space="preserve"> the Stafford data will be compared to model 3</w:t>
      </w:r>
      <w:r w:rsidR="00ED1176">
        <w:t xml:space="preserve"> to show the usage.</w:t>
      </w:r>
      <w:r w:rsidR="00AE5A1F">
        <w:t xml:space="preserve"> Bogaard et al</w:t>
      </w:r>
      <w:r w:rsidR="006F2F89">
        <w:t>.</w:t>
      </w:r>
      <w:r w:rsidR="00AE5A1F">
        <w:t xml:space="preserve"> (2022) conducted the same analysis using SPSS. </w:t>
      </w:r>
      <w:r w:rsidR="005A4221">
        <w:t xml:space="preserve">The </w:t>
      </w:r>
      <w:r w:rsidR="00ED1176">
        <w:t xml:space="preserve">data cleaning </w:t>
      </w:r>
      <w:r w:rsidR="005A4221">
        <w:t>steps are the same as</w:t>
      </w:r>
      <w:r w:rsidR="00ED1176">
        <w:t xml:space="preserve"> with </w:t>
      </w:r>
      <w:r w:rsidR="005A4221">
        <w:t xml:space="preserve">model </w:t>
      </w:r>
      <w:r w:rsidR="00ED1176">
        <w:t>1</w:t>
      </w:r>
      <w:r w:rsidR="005A4221">
        <w:t>, and if already comp</w:t>
      </w:r>
      <w:r w:rsidR="00056564">
        <w:t>l</w:t>
      </w:r>
      <w:r w:rsidR="005A4221">
        <w:t xml:space="preserve">eted can follow on from model 1. </w:t>
      </w:r>
      <w:r w:rsidR="00ED1176">
        <w:t xml:space="preserve">Differences between model 1 and model 3 </w:t>
      </w:r>
      <w:r w:rsidR="00D65EBC">
        <w:t xml:space="preserve">are </w:t>
      </w:r>
      <w:r w:rsidR="00ED1176">
        <w:t xml:space="preserve">due to </w:t>
      </w:r>
      <w:r w:rsidR="005A4221">
        <w:t>the functional trait VEGPRO</w:t>
      </w:r>
      <w:r w:rsidR="002860DC">
        <w:t>P</w:t>
      </w:r>
      <w:r w:rsidR="005A4221">
        <w:t xml:space="preserve">. </w:t>
      </w:r>
    </w:p>
    <w:p w14:paraId="15E907D1" w14:textId="77777777" w:rsidR="00D65EBC" w:rsidRDefault="00D65EBC" w:rsidP="00974385"/>
    <w:p w14:paraId="192A7080" w14:textId="7841A09E" w:rsidR="0033199C" w:rsidRDefault="00D65EBC" w:rsidP="00974385">
      <w:r>
        <w:t>W</w:t>
      </w:r>
      <w:r w:rsidR="005A4221">
        <w:t xml:space="preserve">hen averaging composite </w:t>
      </w:r>
      <w:del w:id="203" w:author="Elizabeth Stroud" w:date="2023-01-10T10:57:00Z">
        <w:r w:rsidR="005A4221" w:rsidDel="00542BD0">
          <w:delText>species</w:delText>
        </w:r>
        <w:r w:rsidDel="00542BD0">
          <w:delText xml:space="preserve"> </w:delText>
        </w:r>
      </w:del>
      <w:ins w:id="204" w:author="Elizabeth Stroud" w:date="2023-01-10T10:57:00Z">
        <w:r w:rsidR="00542BD0">
          <w:t>taxa</w:t>
        </w:r>
        <w:r w:rsidR="00542BD0">
          <w:t xml:space="preserve"> </w:t>
        </w:r>
      </w:ins>
      <w:proofErr w:type="spellStart"/>
      <w:r w:rsidR="00ED1176" w:rsidRPr="000B3BBC">
        <w:rPr>
          <w:b/>
          <w:bCs/>
        </w:rPr>
        <w:t>ave_</w:t>
      </w:r>
      <w:r w:rsidR="00D81703" w:rsidRPr="000B3BBC">
        <w:rPr>
          <w:b/>
          <w:bCs/>
        </w:rPr>
        <w:t>wdata</w:t>
      </w:r>
      <w:proofErr w:type="spellEnd"/>
      <w:r w:rsidR="00ED1176">
        <w:t xml:space="preserve"> </w:t>
      </w:r>
      <w:r w:rsidR="0075412B">
        <w:t xml:space="preserve">is </w:t>
      </w:r>
      <w:r w:rsidR="00565232">
        <w:t xml:space="preserve">again </w:t>
      </w:r>
      <w:r w:rsidR="0075412B">
        <w:t>used</w:t>
      </w:r>
      <w:r w:rsidR="00ED1176">
        <w:t xml:space="preserve"> to produce </w:t>
      </w:r>
      <w:r w:rsidR="0075412B">
        <w:t>the</w:t>
      </w:r>
      <w:r w:rsidR="00ED1176">
        <w:t xml:space="preserve"> datase</w:t>
      </w:r>
      <w:r w:rsidR="00D81703">
        <w:t>t,</w:t>
      </w:r>
      <w:r w:rsidR="00ED1176">
        <w:t xml:space="preserve"> </w:t>
      </w:r>
      <w:r w:rsidR="00D414AA">
        <w:t xml:space="preserve">but </w:t>
      </w:r>
      <w:r w:rsidR="00D81703">
        <w:t>f</w:t>
      </w:r>
      <w:r w:rsidR="005A4221">
        <w:t xml:space="preserve">or the Stafford </w:t>
      </w:r>
      <w:r>
        <w:t xml:space="preserve">taxa </w:t>
      </w:r>
      <w:r w:rsidR="005A4221">
        <w:t xml:space="preserve">there </w:t>
      </w:r>
      <w:r w:rsidR="00974385">
        <w:t xml:space="preserve">were uncertainties </w:t>
      </w:r>
      <w:r w:rsidR="00056564">
        <w:t>as to</w:t>
      </w:r>
      <w:r w:rsidR="00ED1176">
        <w:t xml:space="preserve"> the</w:t>
      </w:r>
      <w:r w:rsidR="00974385">
        <w:t xml:space="preserve"> VEGPROP value of composite </w:t>
      </w:r>
      <w:del w:id="205" w:author="Elizabeth Stroud" w:date="2023-01-10T10:57:00Z">
        <w:r w:rsidR="00974385" w:rsidDel="00542BD0">
          <w:delText xml:space="preserve">species </w:delText>
        </w:r>
      </w:del>
      <w:ins w:id="206" w:author="Elizabeth Stroud" w:date="2023-01-10T10:57:00Z">
        <w:r w:rsidR="00542BD0">
          <w:t xml:space="preserve">taxa </w:t>
        </w:r>
      </w:ins>
      <w:proofErr w:type="spellStart"/>
      <w:r w:rsidR="00974385">
        <w:t>ranuabr</w:t>
      </w:r>
      <w:proofErr w:type="spellEnd"/>
      <w:r w:rsidR="00974385">
        <w:t xml:space="preserve"> and </w:t>
      </w:r>
      <w:proofErr w:type="spellStart"/>
      <w:r w:rsidR="00974385">
        <w:t>ranurefl</w:t>
      </w:r>
      <w:proofErr w:type="spellEnd"/>
      <w:r w:rsidR="00974385">
        <w:t xml:space="preserve">. It was not certain that the items within </w:t>
      </w:r>
      <w:proofErr w:type="gramStart"/>
      <w:r w:rsidR="00974385">
        <w:t>those two composite</w:t>
      </w:r>
      <w:proofErr w:type="gramEnd"/>
      <w:r w:rsidR="00974385">
        <w:t xml:space="preserve"> </w:t>
      </w:r>
      <w:del w:id="207" w:author="Elizabeth Stroud" w:date="2023-01-10T10:57:00Z">
        <w:r w:rsidR="00974385" w:rsidDel="00542BD0">
          <w:delText xml:space="preserve">species </w:delText>
        </w:r>
      </w:del>
      <w:ins w:id="208" w:author="Elizabeth Stroud" w:date="2023-01-10T10:57:00Z">
        <w:r w:rsidR="00542BD0">
          <w:t xml:space="preserve">taxa </w:t>
        </w:r>
      </w:ins>
      <w:r w:rsidR="00D414AA">
        <w:t xml:space="preserve">necessarily </w:t>
      </w:r>
      <w:r w:rsidR="00974385">
        <w:t>came from perennial</w:t>
      </w:r>
      <w:r w:rsidR="00D414AA">
        <w:t xml:space="preserve"> species</w:t>
      </w:r>
      <w:r w:rsidR="00974385">
        <w:t xml:space="preserve">, nor that they displayed vegetative propagation, so </w:t>
      </w:r>
      <w:r w:rsidR="00896832">
        <w:t xml:space="preserve">the </w:t>
      </w:r>
      <w:r w:rsidR="00D81703">
        <w:t>VEGPRO</w:t>
      </w:r>
      <w:r w:rsidR="002860DC">
        <w:t>P</w:t>
      </w:r>
      <w:r w:rsidR="00D81703">
        <w:t xml:space="preserve"> value of </w:t>
      </w:r>
      <w:r w:rsidR="00974385">
        <w:t>the</w:t>
      </w:r>
      <w:r w:rsidR="00D81703">
        <w:t>se</w:t>
      </w:r>
      <w:r w:rsidR="00974385">
        <w:t xml:space="preserve"> two composite </w:t>
      </w:r>
      <w:del w:id="209" w:author="Elizabeth Stroud" w:date="2023-01-10T10:57:00Z">
        <w:r w:rsidR="00974385" w:rsidDel="00542BD0">
          <w:delText xml:space="preserve">species </w:delText>
        </w:r>
      </w:del>
      <w:ins w:id="210" w:author="Elizabeth Stroud" w:date="2023-01-10T10:57:00Z">
        <w:r w:rsidR="00542BD0">
          <w:t>taxa</w:t>
        </w:r>
        <w:r w:rsidR="00542BD0">
          <w:t xml:space="preserve"> </w:t>
        </w:r>
      </w:ins>
      <w:r w:rsidR="00974385">
        <w:t>were modified to show no data, excluding them from any VEGPRO</w:t>
      </w:r>
      <w:r w:rsidR="002860DC">
        <w:t>P</w:t>
      </w:r>
      <w:r w:rsidR="00974385">
        <w:t xml:space="preserve"> calculations</w:t>
      </w:r>
      <w:r>
        <w:t xml:space="preserve"> (</w:t>
      </w:r>
      <w:r w:rsidR="00AE473D">
        <w:rPr>
          <w:color w:val="000000" w:themeColor="text1"/>
        </w:rPr>
        <w:t xml:space="preserve">supplementary code </w:t>
      </w:r>
      <w:r>
        <w:t xml:space="preserve">line </w:t>
      </w:r>
      <w:r w:rsidR="00F62C52">
        <w:t>51</w:t>
      </w:r>
      <w:r>
        <w:t>)</w:t>
      </w:r>
      <w:r w:rsidR="00974385">
        <w:t xml:space="preserve">. </w:t>
      </w:r>
    </w:p>
    <w:p w14:paraId="5720C1A6" w14:textId="77777777" w:rsidR="0033199C" w:rsidRDefault="0033199C" w:rsidP="00974385"/>
    <w:p w14:paraId="1C90456F" w14:textId="41798BEC" w:rsidR="0033199C" w:rsidRDefault="0033199C" w:rsidP="00974385">
      <w:r>
        <w:t xml:space="preserve">It is recommended </w:t>
      </w:r>
      <w:r w:rsidR="00565232">
        <w:t xml:space="preserve">that </w:t>
      </w:r>
      <w:r>
        <w:t xml:space="preserve">when using model 3 users confirm their understanding of the life history of each species and whether the </w:t>
      </w:r>
      <w:r w:rsidR="00D414AA">
        <w:t xml:space="preserve">typical </w:t>
      </w:r>
      <w:r>
        <w:t>life history of that species within their geographical region</w:t>
      </w:r>
      <w:r w:rsidR="00C7454E">
        <w:t xml:space="preserve"> </w:t>
      </w:r>
      <w:r w:rsidR="00056564">
        <w:t xml:space="preserve">is reflected </w:t>
      </w:r>
      <w:r w:rsidR="00C7454E">
        <w:t xml:space="preserve">(see flow diagram section </w:t>
      </w:r>
      <w:r w:rsidR="00C7454E" w:rsidRPr="00F62C52">
        <w:rPr>
          <w:highlight w:val="green"/>
        </w:rPr>
        <w:t>X</w:t>
      </w:r>
      <w:r w:rsidR="00C7454E">
        <w:t xml:space="preserve"> supplementary data)</w:t>
      </w:r>
      <w:r>
        <w:t xml:space="preserve">. </w:t>
      </w:r>
      <w:r w:rsidR="001E3877">
        <w:t xml:space="preserve">Using the </w:t>
      </w:r>
      <w:proofErr w:type="spellStart"/>
      <w:r w:rsidR="001E3877" w:rsidRPr="000B3BBC">
        <w:rPr>
          <w:b/>
          <w:bCs/>
        </w:rPr>
        <w:t>weed_data</w:t>
      </w:r>
      <w:proofErr w:type="spellEnd"/>
      <w:r w:rsidR="001E3877">
        <w:t xml:space="preserve"> function</w:t>
      </w:r>
      <w:r w:rsidR="00056564">
        <w:t>,</w:t>
      </w:r>
      <w:r w:rsidR="001E3877">
        <w:t xml:space="preserve"> species found within the Stafford data were entered and the trait “VEGPROP”</w:t>
      </w:r>
      <w:r>
        <w:t xml:space="preserve"> select</w:t>
      </w:r>
      <w:r w:rsidR="001E3877">
        <w:t xml:space="preserve">ed. This produced a table of the </w:t>
      </w:r>
      <w:r>
        <w:t>vegetative pro</w:t>
      </w:r>
      <w:r w:rsidR="00AE5A1F">
        <w:t>pa</w:t>
      </w:r>
      <w:r>
        <w:t xml:space="preserve">gation ability of the </w:t>
      </w:r>
      <w:r>
        <w:lastRenderedPageBreak/>
        <w:t>entered species, as well their life history</w:t>
      </w:r>
      <w:r w:rsidR="00F7711E">
        <w:t xml:space="preserve"> (Table 7a)</w:t>
      </w:r>
      <w:r>
        <w:t xml:space="preserve">. </w:t>
      </w:r>
      <w:r w:rsidR="00056564">
        <w:t>I</w:t>
      </w:r>
      <w:r>
        <w:t>n the Stafford data the</w:t>
      </w:r>
      <w:r w:rsidR="001E3877">
        <w:t>re</w:t>
      </w:r>
      <w:r w:rsidR="0075412B">
        <w:t xml:space="preserve"> was uncertain</w:t>
      </w:r>
      <w:r w:rsidR="00056564">
        <w:t>ty</w:t>
      </w:r>
      <w:r w:rsidR="0075412B">
        <w:t xml:space="preserve"> </w:t>
      </w:r>
      <w:r w:rsidR="00056564">
        <w:t xml:space="preserve">as to </w:t>
      </w:r>
      <w:r w:rsidR="0075412B">
        <w:t xml:space="preserve">whether </w:t>
      </w:r>
      <w:r w:rsidRPr="00542BD0">
        <w:rPr>
          <w:i/>
          <w:iCs/>
        </w:rPr>
        <w:t>Silene nutans</w:t>
      </w:r>
      <w:r>
        <w:t xml:space="preserve"> (</w:t>
      </w:r>
      <w:proofErr w:type="spellStart"/>
      <w:r>
        <w:t>sil</w:t>
      </w:r>
      <w:r w:rsidR="00D414AA">
        <w:t>e</w:t>
      </w:r>
      <w:r>
        <w:t>nut</w:t>
      </w:r>
      <w:proofErr w:type="spellEnd"/>
      <w:r>
        <w:t xml:space="preserve">) </w:t>
      </w:r>
      <w:r w:rsidR="0075412B">
        <w:t>should be counted within the VEGPROP calculations</w:t>
      </w:r>
      <w:r w:rsidR="001E3877">
        <w:t xml:space="preserve"> – in the dataset it shows as a perennial and therefore a 0 within the VEGPROP column (Table 7</w:t>
      </w:r>
      <w:r w:rsidR="00F7711E">
        <w:t>b</w:t>
      </w:r>
      <w:r w:rsidR="001E3877">
        <w:t>). To</w:t>
      </w:r>
      <w:r w:rsidR="000B3BBC">
        <w:t xml:space="preserve"> </w:t>
      </w:r>
      <w:r w:rsidR="001E3877">
        <w:t>remove</w:t>
      </w:r>
      <w:r>
        <w:t xml:space="preserve"> it </w:t>
      </w:r>
      <w:r w:rsidR="00D65EBC">
        <w:t>from any averaged calculation of VEGPROP</w:t>
      </w:r>
      <w:r w:rsidR="001E3877">
        <w:t xml:space="preserve"> the </w:t>
      </w:r>
      <w:proofErr w:type="spellStart"/>
      <w:r w:rsidR="001E3877">
        <w:t>silenut’s</w:t>
      </w:r>
      <w:proofErr w:type="spellEnd"/>
      <w:r w:rsidR="001E3877">
        <w:t xml:space="preserve"> VEGPROP value </w:t>
      </w:r>
      <w:r w:rsidR="00AE5A1F">
        <w:t xml:space="preserve">was changed </w:t>
      </w:r>
      <w:r w:rsidR="001E3877">
        <w:t xml:space="preserve">from a 0 to an NA (supplementary code, line </w:t>
      </w:r>
      <w:r w:rsidR="00F62C52">
        <w:t>60</w:t>
      </w:r>
      <w:r w:rsidR="001E3877">
        <w:t>)</w:t>
      </w:r>
      <w:r>
        <w:t>.</w:t>
      </w:r>
      <w:r w:rsidR="007D166D">
        <w:t xml:space="preserve"> Note that it is the VEGPROP value, not the LIFEHIST value</w:t>
      </w:r>
      <w:r w:rsidR="00D414AA">
        <w:t>,</w:t>
      </w:r>
      <w:r w:rsidR="007D166D">
        <w:t xml:space="preserve"> that is changed as it is the VEGPROP trait which is directly used in model 3. </w:t>
      </w:r>
      <w:r>
        <w:t xml:space="preserve"> </w:t>
      </w:r>
      <w:r w:rsidR="000B3BBC">
        <w:t xml:space="preserve">The altered </w:t>
      </w:r>
      <w:r w:rsidR="0068432F">
        <w:t>data frame</w:t>
      </w:r>
      <w:r w:rsidR="000B3BBC">
        <w:t xml:space="preserve"> </w:t>
      </w:r>
      <w:r w:rsidR="001E3877">
        <w:t xml:space="preserve">was </w:t>
      </w:r>
      <w:r w:rsidR="000B3BBC">
        <w:t xml:space="preserve">then entered into the </w:t>
      </w:r>
      <w:proofErr w:type="spellStart"/>
      <w:r w:rsidR="000B3BBC" w:rsidRPr="000B3BBC">
        <w:rPr>
          <w:b/>
          <w:bCs/>
        </w:rPr>
        <w:t>wdata_org</w:t>
      </w:r>
      <w:proofErr w:type="spellEnd"/>
      <w:r w:rsidR="000B3BBC">
        <w:t xml:space="preserve"> function using the argument </w:t>
      </w:r>
      <w:proofErr w:type="spellStart"/>
      <w:r w:rsidR="000B3BBC">
        <w:t>vg_pr</w:t>
      </w:r>
      <w:proofErr w:type="spellEnd"/>
      <w:r w:rsidR="000B3BBC">
        <w:t>, along with the other required dataset</w:t>
      </w:r>
      <w:r w:rsidR="00896832">
        <w:t>s</w:t>
      </w:r>
      <w:r w:rsidR="00F7711E">
        <w:t xml:space="preserve">, </w:t>
      </w:r>
      <w:r w:rsidR="000B3BBC">
        <w:t>raw data</w:t>
      </w:r>
      <w:r w:rsidR="001E3877">
        <w:t xml:space="preserve"> (df1)</w:t>
      </w:r>
      <w:r w:rsidR="000B3BBC">
        <w:t xml:space="preserve">, </w:t>
      </w:r>
      <w:r w:rsidR="001E3877">
        <w:t xml:space="preserve">composite </w:t>
      </w:r>
      <w:r w:rsidR="000B3BBC">
        <w:t>species</w:t>
      </w:r>
      <w:r w:rsidR="001E3877">
        <w:t xml:space="preserve"> (DF2)</w:t>
      </w:r>
      <w:r w:rsidR="000B3BBC">
        <w:t xml:space="preserve"> and flowering period</w:t>
      </w:r>
      <w:r w:rsidR="00F7711E">
        <w:t>,</w:t>
      </w:r>
      <w:r w:rsidR="000B3BBC">
        <w:t xml:space="preserve"> a</w:t>
      </w:r>
      <w:r w:rsidR="00F7711E">
        <w:t>s well as the</w:t>
      </w:r>
      <w:r w:rsidR="000B3BBC">
        <w:t xml:space="preserve"> </w:t>
      </w:r>
      <w:r w:rsidR="00613C99">
        <w:t xml:space="preserve">other associated </w:t>
      </w:r>
      <w:r w:rsidR="000B3BBC">
        <w:t xml:space="preserve">instructions (model 3 etc). </w:t>
      </w:r>
    </w:p>
    <w:p w14:paraId="264B9321" w14:textId="57C870EF" w:rsidR="000B3BBC" w:rsidRDefault="000B3BBC" w:rsidP="00974385"/>
    <w:p w14:paraId="0D076589" w14:textId="199A4630" w:rsidR="006853C7" w:rsidRDefault="000B3BBC">
      <w:r>
        <w:t xml:space="preserve">The </w:t>
      </w:r>
      <w:r w:rsidR="001E3877">
        <w:t>output</w:t>
      </w:r>
      <w:r>
        <w:t xml:space="preserve"> of </w:t>
      </w:r>
      <w:proofErr w:type="spellStart"/>
      <w:r w:rsidRPr="000B3BBC">
        <w:rPr>
          <w:b/>
          <w:bCs/>
        </w:rPr>
        <w:t>wdata_org</w:t>
      </w:r>
      <w:proofErr w:type="spellEnd"/>
      <w:r>
        <w:t xml:space="preserve"> </w:t>
      </w:r>
      <w:r w:rsidR="001E3877">
        <w:t>was then analysed with</w:t>
      </w:r>
      <w:r>
        <w:t xml:space="preserve"> </w:t>
      </w:r>
      <w:proofErr w:type="spellStart"/>
      <w:r w:rsidRPr="000B3BBC">
        <w:rPr>
          <w:b/>
          <w:bCs/>
        </w:rPr>
        <w:t>wmodel.LDA</w:t>
      </w:r>
      <w:proofErr w:type="spellEnd"/>
      <w:r>
        <w:t xml:space="preserve"> using the model argument of </w:t>
      </w:r>
      <w:r w:rsidR="00D414AA">
        <w:t xml:space="preserve">model </w:t>
      </w:r>
      <w:r>
        <w:t>3.</w:t>
      </w:r>
      <w:r w:rsidR="00896832">
        <w:t xml:space="preserve"> </w:t>
      </w:r>
      <w:r>
        <w:t>This produce</w:t>
      </w:r>
      <w:r w:rsidR="001E3877">
        <w:t>d</w:t>
      </w:r>
      <w:r>
        <w:t xml:space="preserve"> the linear discriminant result</w:t>
      </w:r>
      <w:r w:rsidR="001E3877">
        <w:t>, which</w:t>
      </w:r>
      <w:r w:rsidR="00565232">
        <w:t>,</w:t>
      </w:r>
      <w:r w:rsidR="001E3877">
        <w:t xml:space="preserve"> </w:t>
      </w:r>
      <w:r w:rsidR="00056564">
        <w:t>as</w:t>
      </w:r>
      <w:r w:rsidR="001E3877">
        <w:t xml:space="preserve"> with model 1</w:t>
      </w:r>
      <w:r w:rsidR="00565232">
        <w:t>,</w:t>
      </w:r>
      <w:r>
        <w:t xml:space="preserve"> can then be plotted using one of the functions</w:t>
      </w:r>
      <w:r w:rsidR="001E3877">
        <w:t>.</w:t>
      </w:r>
      <w:r w:rsidR="0059717A">
        <w:t xml:space="preserve"> </w:t>
      </w:r>
      <w:r w:rsidR="001E3877">
        <w:t>F</w:t>
      </w:r>
      <w:r w:rsidR="0059717A">
        <w:t xml:space="preserve">or </w:t>
      </w:r>
      <w:r w:rsidR="007D166D">
        <w:t>example,</w:t>
      </w:r>
      <w:r w:rsidR="0059717A">
        <w:t xml:space="preserve"> </w:t>
      </w:r>
      <w:proofErr w:type="spellStart"/>
      <w:r w:rsidR="0059717A" w:rsidRPr="0059717A">
        <w:rPr>
          <w:b/>
          <w:bCs/>
        </w:rPr>
        <w:t>wplot_</w:t>
      </w:r>
      <w:r w:rsidR="004A0346">
        <w:rPr>
          <w:b/>
          <w:bCs/>
        </w:rPr>
        <w:t>geog</w:t>
      </w:r>
      <w:proofErr w:type="spellEnd"/>
      <w:r>
        <w:t xml:space="preserve"> produc</w:t>
      </w:r>
      <w:r w:rsidR="0059717A">
        <w:t>es</w:t>
      </w:r>
      <w:r>
        <w:t xml:space="preserve"> </w:t>
      </w:r>
      <w:r w:rsidR="000B77A8" w:rsidRPr="00F62C52">
        <w:rPr>
          <w:color w:val="000000" w:themeColor="text1"/>
        </w:rPr>
        <w:t>F</w:t>
      </w:r>
      <w:r w:rsidRPr="00F62C52">
        <w:rPr>
          <w:color w:val="000000" w:themeColor="text1"/>
        </w:rPr>
        <w:t xml:space="preserve">igure </w:t>
      </w:r>
      <w:r w:rsidR="007D166D" w:rsidRPr="00F62C52">
        <w:rPr>
          <w:color w:val="000000" w:themeColor="text1"/>
        </w:rPr>
        <w:t>4a</w:t>
      </w:r>
      <w:r w:rsidR="001E3877" w:rsidRPr="00F62C52">
        <w:rPr>
          <w:color w:val="000000" w:themeColor="text1"/>
        </w:rPr>
        <w:t xml:space="preserve"> </w:t>
      </w:r>
      <w:r w:rsidR="001E3877">
        <w:t xml:space="preserve">which can be further modified </w:t>
      </w:r>
      <w:r>
        <w:t xml:space="preserve">including changing the symbols, colour, </w:t>
      </w:r>
      <w:r w:rsidR="008A0183">
        <w:t xml:space="preserve">and </w:t>
      </w:r>
      <w:r>
        <w:t>axis limi</w:t>
      </w:r>
      <w:r w:rsidR="008A0183">
        <w:t>t</w:t>
      </w:r>
      <w:r>
        <w:t>. One helpful aspect of the plotting functions is that the colours and symbols of different subsets of the data can be change</w:t>
      </w:r>
      <w:r w:rsidR="00613C99">
        <w:t>d</w:t>
      </w:r>
      <w:r>
        <w:t xml:space="preserve"> – allowing the visualisation of multiple phases on one graph</w:t>
      </w:r>
      <w:r w:rsidR="008A0183">
        <w:t xml:space="preserve"> (</w:t>
      </w:r>
      <w:r w:rsidR="000B77A8">
        <w:t>F</w:t>
      </w:r>
      <w:r w:rsidR="008A0183">
        <w:t xml:space="preserve">igure </w:t>
      </w:r>
      <w:r w:rsidR="007D166D">
        <w:t>4</w:t>
      </w:r>
      <w:r w:rsidR="000B77A8">
        <w:t>b</w:t>
      </w:r>
      <w:r w:rsidR="008A0183">
        <w:t>)</w:t>
      </w:r>
      <w:r>
        <w:t xml:space="preserve">. </w:t>
      </w:r>
      <w:r w:rsidR="008A0183">
        <w:t xml:space="preserve">However, to </w:t>
      </w:r>
      <w:r w:rsidR="001544A6">
        <w:t xml:space="preserve">more easily </w:t>
      </w:r>
      <w:r w:rsidR="008A0183">
        <w:t xml:space="preserve">see change through time </w:t>
      </w:r>
      <w:proofErr w:type="spellStart"/>
      <w:r w:rsidR="008A0183" w:rsidRPr="008A0183">
        <w:rPr>
          <w:b/>
          <w:bCs/>
        </w:rPr>
        <w:t>wplot_phase</w:t>
      </w:r>
      <w:proofErr w:type="spellEnd"/>
      <w:r w:rsidR="008A0183">
        <w:t xml:space="preserve"> allows comparison of separate phases within sub graphs (see </w:t>
      </w:r>
      <w:r w:rsidR="000B77A8">
        <w:t>F</w:t>
      </w:r>
      <w:r w:rsidR="008A0183">
        <w:t xml:space="preserve">igure </w:t>
      </w:r>
      <w:r w:rsidR="007D166D">
        <w:t>4</w:t>
      </w:r>
      <w:r w:rsidR="000B77A8">
        <w:t>c</w:t>
      </w:r>
      <w:r w:rsidR="008A0183">
        <w:t xml:space="preserve">). </w:t>
      </w:r>
      <w:r>
        <w:t xml:space="preserve">By calling on the newly created </w:t>
      </w:r>
      <w:r w:rsidR="008A0183">
        <w:t xml:space="preserve">phase </w:t>
      </w:r>
      <w:r>
        <w:t>column</w:t>
      </w:r>
      <w:r w:rsidR="00057865">
        <w:t xml:space="preserve"> </w:t>
      </w:r>
      <w:r w:rsidR="008A0183">
        <w:t xml:space="preserve">each phase is plotted </w:t>
      </w:r>
      <w:r w:rsidR="004A0346">
        <w:t>as a subplot</w:t>
      </w:r>
      <w:r w:rsidR="00F62C52">
        <w:t xml:space="preserve">. </w:t>
      </w:r>
      <w:r w:rsidR="00805121">
        <w:t>To make the symbols the same as Bogaard et al</w:t>
      </w:r>
      <w:r w:rsidR="006F2F89">
        <w:t>.</w:t>
      </w:r>
      <w:r w:rsidR="00805121">
        <w:t xml:space="preserve"> (</w:t>
      </w:r>
      <w:proofErr w:type="gramStart"/>
      <w:r w:rsidR="00805121">
        <w:t>2022)</w:t>
      </w:r>
      <w:r w:rsidR="000B77A8">
        <w:t>(</w:t>
      </w:r>
      <w:proofErr w:type="gramEnd"/>
      <w:r w:rsidR="000B77A8">
        <w:t xml:space="preserve">Figure </w:t>
      </w:r>
      <w:r w:rsidR="007D166D">
        <w:t>4</w:t>
      </w:r>
      <w:r w:rsidR="000B77A8">
        <w:t>d)</w:t>
      </w:r>
      <w:r w:rsidR="00805121">
        <w:t xml:space="preserve">, the </w:t>
      </w:r>
      <w:proofErr w:type="spellStart"/>
      <w:r w:rsidR="00805121">
        <w:t>gpch</w:t>
      </w:r>
      <w:proofErr w:type="spellEnd"/>
      <w:r w:rsidR="00805121">
        <w:t xml:space="preserve">, </w:t>
      </w:r>
      <w:proofErr w:type="spellStart"/>
      <w:r w:rsidR="00805121">
        <w:t>gcol</w:t>
      </w:r>
      <w:proofErr w:type="spellEnd"/>
      <w:r w:rsidR="00805121">
        <w:t xml:space="preserve"> and </w:t>
      </w:r>
      <w:proofErr w:type="spellStart"/>
      <w:r w:rsidR="00805121">
        <w:t>gbg</w:t>
      </w:r>
      <w:proofErr w:type="spellEnd"/>
      <w:r w:rsidR="00805121">
        <w:t xml:space="preserve"> arguments need to be modified from the defaults (</w:t>
      </w:r>
      <w:r w:rsidR="00F62C52">
        <w:t>supplementary code, line 99</w:t>
      </w:r>
      <w:r w:rsidR="00805121">
        <w:t>) (</w:t>
      </w:r>
      <w:r w:rsidR="000B77A8">
        <w:t>F</w:t>
      </w:r>
      <w:r w:rsidR="00805121">
        <w:t xml:space="preserve">igure </w:t>
      </w:r>
      <w:r w:rsidR="007D166D">
        <w:t>4</w:t>
      </w:r>
      <w:r w:rsidR="000B77A8">
        <w:t>c</w:t>
      </w:r>
      <w:r w:rsidR="00805121">
        <w:t>).</w:t>
      </w:r>
    </w:p>
    <w:p w14:paraId="44C56BF3" w14:textId="64CB243D" w:rsidR="00300E7D" w:rsidRDefault="00300E7D"/>
    <w:p w14:paraId="1582F3CB" w14:textId="230D2E86" w:rsidR="007D166D" w:rsidRPr="007D166D" w:rsidRDefault="00300E7D" w:rsidP="007D166D">
      <w:r>
        <w:t>Comparing model 3 to the Stafford data</w:t>
      </w:r>
      <w:r w:rsidR="00922FEF">
        <w:t xml:space="preserve"> shows </w:t>
      </w:r>
      <w:r w:rsidR="00056564">
        <w:t>a</w:t>
      </w:r>
      <w:r w:rsidR="00922FEF">
        <w:t xml:space="preserve"> tendency through time for the sa</w:t>
      </w:r>
      <w:r w:rsidR="00B47457">
        <w:t>mples to occur more towards centroid 1</w:t>
      </w:r>
      <w:r w:rsidR="00A40072">
        <w:t>,</w:t>
      </w:r>
      <w:r w:rsidR="00B47457">
        <w:t xml:space="preserve"> the </w:t>
      </w:r>
      <w:r w:rsidR="00A40072">
        <w:t>high disturbance</w:t>
      </w:r>
      <w:r w:rsidR="00B47457">
        <w:t xml:space="preserve"> end of the graph, indicating th</w:t>
      </w:r>
      <w:r w:rsidR="00A40072">
        <w:t xml:space="preserve">at the </w:t>
      </w:r>
      <w:r w:rsidR="00B47457">
        <w:t xml:space="preserve">samples </w:t>
      </w:r>
      <w:r w:rsidR="00D414AA">
        <w:t xml:space="preserve">increasingly </w:t>
      </w:r>
      <w:r w:rsidR="00B47457">
        <w:t xml:space="preserve">resemble the conditions of the modern arable fields. </w:t>
      </w:r>
      <w:r w:rsidR="00A40072">
        <w:t>Figure 5c shows that from the</w:t>
      </w:r>
      <w:r w:rsidR="00B47457">
        <w:t xml:space="preserve"> 12</w:t>
      </w:r>
      <w:r w:rsidR="00B47457" w:rsidRPr="00B47457">
        <w:rPr>
          <w:vertAlign w:val="superscript"/>
        </w:rPr>
        <w:t>th</w:t>
      </w:r>
      <w:r w:rsidR="00B47457">
        <w:t xml:space="preserve"> century onwards no samples resemble the undisturb</w:t>
      </w:r>
      <w:r w:rsidR="00A40072">
        <w:t xml:space="preserve">ed model </w:t>
      </w:r>
      <w:r w:rsidR="00B47457">
        <w:t>samples</w:t>
      </w:r>
      <w:r w:rsidR="00A40072">
        <w:t>. Before the 12</w:t>
      </w:r>
      <w:r w:rsidR="00A40072" w:rsidRPr="00A40072">
        <w:rPr>
          <w:vertAlign w:val="superscript"/>
        </w:rPr>
        <w:t>th</w:t>
      </w:r>
      <w:r w:rsidR="00A40072">
        <w:t xml:space="preserve"> century </w:t>
      </w:r>
      <w:r w:rsidR="00B47457">
        <w:t>the</w:t>
      </w:r>
      <w:r w:rsidR="00A40072">
        <w:t>re are</w:t>
      </w:r>
      <w:r w:rsidR="00B47457">
        <w:t xml:space="preserve"> samples which are similar to the undisturbed model samples </w:t>
      </w:r>
      <w:r w:rsidR="00A40072">
        <w:t xml:space="preserve">and </w:t>
      </w:r>
      <w:r w:rsidR="00B47457">
        <w:t>may</w:t>
      </w:r>
      <w:r w:rsidR="00A40072">
        <w:t xml:space="preserve"> </w:t>
      </w:r>
      <w:r w:rsidR="00B47457">
        <w:t>represent the arable-grassland interface or the cultivation of land normally used as pasture (Bogaard et al</w:t>
      </w:r>
      <w:r w:rsidR="0093362C">
        <w:t>.</w:t>
      </w:r>
      <w:r w:rsidR="00B47457">
        <w:t xml:space="preserve"> 2022). Consistent and comprehensive disturbance </w:t>
      </w:r>
      <w:r w:rsidR="00A40072">
        <w:t>seen in the</w:t>
      </w:r>
      <w:r w:rsidR="00B47457">
        <w:t xml:space="preserve"> 12</w:t>
      </w:r>
      <w:r w:rsidR="00B47457" w:rsidRPr="00B47457">
        <w:rPr>
          <w:vertAlign w:val="superscript"/>
        </w:rPr>
        <w:t>th</w:t>
      </w:r>
      <w:r w:rsidR="00B47457">
        <w:t xml:space="preserve"> century s</w:t>
      </w:r>
      <w:r w:rsidR="00A40072">
        <w:t>amples</w:t>
      </w:r>
      <w:r w:rsidR="00B47457">
        <w:t xml:space="preserve"> has been interpreted as more the systematic use of the mouldboard plough (Bogaard et al</w:t>
      </w:r>
      <w:r w:rsidR="0093362C">
        <w:t>.</w:t>
      </w:r>
      <w:r w:rsidR="00B47457">
        <w:t xml:space="preserve"> 2022).</w:t>
      </w:r>
    </w:p>
    <w:p w14:paraId="796C46C8" w14:textId="34BF5DAA" w:rsidR="007D166D" w:rsidRDefault="007D166D"/>
    <w:p w14:paraId="2C79231E" w14:textId="66314197" w:rsidR="00646BDF" w:rsidRDefault="00646BDF">
      <w:r>
        <w:t xml:space="preserve">Discussion </w:t>
      </w:r>
    </w:p>
    <w:p w14:paraId="576AF8C6" w14:textId="39E913A3" w:rsidR="007D166D" w:rsidRDefault="007D166D"/>
    <w:p w14:paraId="2F3AAC91" w14:textId="4430293D" w:rsidR="00830ABB" w:rsidRDefault="00646BDF" w:rsidP="00646BDF">
      <w:r>
        <w:t>All previously published functional weed ecology analysis ha</w:t>
      </w:r>
      <w:r w:rsidR="00056564">
        <w:t>s</w:t>
      </w:r>
      <w:r>
        <w:t xml:space="preserve"> been conducted in SPSS</w:t>
      </w:r>
      <w:r w:rsidR="00056564">
        <w:t xml:space="preserve"> but</w:t>
      </w:r>
      <w:r w:rsidR="00AE5A1F">
        <w:t xml:space="preserve"> to enable</w:t>
      </w:r>
      <w:r>
        <w:t xml:space="preserve"> accessibility, </w:t>
      </w:r>
      <w:r w:rsidR="00841693">
        <w:t>an equivalent process in</w:t>
      </w:r>
      <w:r>
        <w:t xml:space="preserve"> R was perceived as important when th</w:t>
      </w:r>
      <w:r w:rsidR="001544A6">
        <w:t>ese</w:t>
      </w:r>
      <w:r>
        <w:t xml:space="preserve"> data w</w:t>
      </w:r>
      <w:r w:rsidR="001544A6">
        <w:t>ere</w:t>
      </w:r>
      <w:r>
        <w:t xml:space="preserve"> released.</w:t>
      </w:r>
      <w:r w:rsidR="006F76F7">
        <w:t xml:space="preserve"> In the</w:t>
      </w:r>
      <w:r>
        <w:t xml:space="preserve"> </w:t>
      </w:r>
      <w:r w:rsidR="00841693">
        <w:t xml:space="preserve">transition </w:t>
      </w:r>
      <w:r>
        <w:t xml:space="preserve">from SPSS to R </w:t>
      </w:r>
      <w:r w:rsidR="006F76F7">
        <w:t xml:space="preserve">small differences were noted in how </w:t>
      </w:r>
      <w:r w:rsidR="001544A6">
        <w:t>each</w:t>
      </w:r>
      <w:r w:rsidR="006F76F7">
        <w:t xml:space="preserve"> </w:t>
      </w:r>
      <w:r w:rsidR="00AE5A1F">
        <w:t xml:space="preserve">statistical program </w:t>
      </w:r>
      <w:r w:rsidR="006F76F7">
        <w:t>ran linear discriminant analysis. The primary difference is that, due to being purely arbitrary, the positive and negative signs for the group 1 and group 2 were reversed</w:t>
      </w:r>
      <w:r w:rsidR="00AE5A1F">
        <w:t xml:space="preserve"> between SPSS and R</w:t>
      </w:r>
      <w:r w:rsidR="006F76F7">
        <w:t>. To make the graphs similar to the published output from SPSS</w:t>
      </w:r>
      <w:r w:rsidR="00AE5A1F">
        <w:t>,</w:t>
      </w:r>
      <w:r w:rsidR="006F76F7">
        <w:t xml:space="preserve"> the R package </w:t>
      </w:r>
      <w:del w:id="211" w:author="Elizabeth Stroud" w:date="2023-01-10T10:49:00Z">
        <w:r w:rsidR="006F76F7" w:rsidDel="00542BD0">
          <w:delText>Weedmodels</w:delText>
        </w:r>
      </w:del>
      <w:proofErr w:type="spellStart"/>
      <w:ins w:id="212" w:author="Elizabeth Stroud" w:date="2023-01-10T10:49:00Z">
        <w:r w:rsidR="00542BD0">
          <w:t>WeedEco</w:t>
        </w:r>
      </w:ins>
      <w:proofErr w:type="spellEnd"/>
      <w:r w:rsidR="006F76F7">
        <w:t xml:space="preserve"> formally made all group 1 linear discriminant values positive and all group 2 linear discriminant values negative. This should be note</w:t>
      </w:r>
      <w:r w:rsidR="00830ABB">
        <w:t>d</w:t>
      </w:r>
      <w:r w:rsidR="006F76F7">
        <w:t xml:space="preserve"> should the raw model data be run in alternative statistical program</w:t>
      </w:r>
      <w:r w:rsidR="00830ABB">
        <w:t>s.</w:t>
      </w:r>
    </w:p>
    <w:p w14:paraId="6F3F4AE1" w14:textId="77777777" w:rsidR="00646BDF" w:rsidRDefault="00646BDF" w:rsidP="00646BDF"/>
    <w:p w14:paraId="3DA32FB4" w14:textId="048F8266" w:rsidR="00646BDF" w:rsidRDefault="00830ABB">
      <w:r>
        <w:t xml:space="preserve">It is </w:t>
      </w:r>
      <w:commentRangeStart w:id="213"/>
      <w:r>
        <w:t xml:space="preserve">strongly recommended </w:t>
      </w:r>
      <w:commentRangeEnd w:id="213"/>
      <w:r w:rsidR="00760218">
        <w:rPr>
          <w:rStyle w:val="CommentReference"/>
        </w:rPr>
        <w:commentReference w:id="213"/>
      </w:r>
      <w:r>
        <w:t>that the version of the</w:t>
      </w:r>
      <w:r w:rsidR="00646BDF">
        <w:t xml:space="preserve"> </w:t>
      </w:r>
      <w:r>
        <w:t>R</w:t>
      </w:r>
      <w:r w:rsidR="00646BDF">
        <w:t xml:space="preserve"> package</w:t>
      </w:r>
      <w:r>
        <w:t>, R</w:t>
      </w:r>
      <w:r w:rsidR="00646BDF">
        <w:t xml:space="preserve"> and </w:t>
      </w:r>
      <w:r w:rsidR="00AE5A1F">
        <w:t xml:space="preserve">trait </w:t>
      </w:r>
      <w:r w:rsidR="00646BDF">
        <w:t>datase</w:t>
      </w:r>
      <w:r>
        <w:t xml:space="preserve">t are </w:t>
      </w:r>
      <w:r w:rsidR="00AE5A1F">
        <w:t>explicitly detailed</w:t>
      </w:r>
      <w:r>
        <w:t xml:space="preserve"> within the method</w:t>
      </w:r>
      <w:r w:rsidR="00AE5A1F">
        <w:t xml:space="preserve"> section</w:t>
      </w:r>
      <w:r>
        <w:t xml:space="preserve"> of any articles</w:t>
      </w:r>
      <w:r w:rsidR="00646BDF">
        <w:t>. Furthermore, use</w:t>
      </w:r>
      <w:r w:rsidR="00056564">
        <w:t>r</w:t>
      </w:r>
      <w:r w:rsidR="00646BDF">
        <w:t xml:space="preserve">s should </w:t>
      </w:r>
      <w:r w:rsidR="00646BDF">
        <w:lastRenderedPageBreak/>
        <w:t>indicate if R is not used for the linear discriminant analysis as some statistical programs have slight variation</w:t>
      </w:r>
      <w:r w:rsidR="00056564">
        <w:t>s</w:t>
      </w:r>
      <w:r w:rsidR="00646BDF">
        <w:t xml:space="preserve"> in how </w:t>
      </w:r>
      <w:r w:rsidR="00056564">
        <w:t>they are</w:t>
      </w:r>
      <w:r w:rsidR="00646BDF">
        <w:t xml:space="preserve"> conducted. This does not prevent alternative statistical programs being used</w:t>
      </w:r>
      <w:r w:rsidR="00056564">
        <w:t xml:space="preserve"> but </w:t>
      </w:r>
      <w:r w:rsidR="00646BDF">
        <w:t>for eas</w:t>
      </w:r>
      <w:r w:rsidR="00056564">
        <w:t>e</w:t>
      </w:r>
      <w:r w:rsidR="00646BDF">
        <w:t xml:space="preserve"> of comparison between different </w:t>
      </w:r>
      <w:proofErr w:type="spellStart"/>
      <w:r w:rsidR="00646BDF">
        <w:t>archaeobotanists</w:t>
      </w:r>
      <w:proofErr w:type="spellEnd"/>
      <w:r>
        <w:t>’</w:t>
      </w:r>
      <w:r w:rsidR="00646BDF">
        <w:t xml:space="preserve"> results</w:t>
      </w:r>
      <w:r w:rsidR="002C7FFA">
        <w:t>,</w:t>
      </w:r>
      <w:r w:rsidR="00646BDF">
        <w:t xml:space="preserve"> </w:t>
      </w:r>
      <w:r>
        <w:t xml:space="preserve">explicitly stating what </w:t>
      </w:r>
      <w:r w:rsidR="002C7FFA">
        <w:t>has been</w:t>
      </w:r>
      <w:r>
        <w:t xml:space="preserve"> used </w:t>
      </w:r>
      <w:r w:rsidR="00646BDF">
        <w:t xml:space="preserve">in the methods is best practice. </w:t>
      </w:r>
      <w:r>
        <w:t>This leave</w:t>
      </w:r>
      <w:r w:rsidR="002C7FFA">
        <w:t xml:space="preserve">s a path </w:t>
      </w:r>
      <w:r>
        <w:t xml:space="preserve">for further updates to the </w:t>
      </w:r>
      <w:r w:rsidR="001544A6">
        <w:t>R</w:t>
      </w:r>
      <w:r>
        <w:t xml:space="preserve"> package, as well as the functional trait dataset, facilitating trac</w:t>
      </w:r>
      <w:r w:rsidR="00AE5A1F">
        <w:t>e</w:t>
      </w:r>
      <w:r>
        <w:t xml:space="preserve">ability. </w:t>
      </w:r>
      <w:ins w:id="214" w:author="Elizabeth Stroud" w:date="2023-01-10T11:03:00Z">
        <w:r w:rsidR="00653447">
          <w:t xml:space="preserve"> </w:t>
        </w:r>
      </w:ins>
      <w:ins w:id="215" w:author="Elizabeth Stroud" w:date="2023-01-10T14:17:00Z">
        <w:r w:rsidR="0088217B">
          <w:t>Furthermore,</w:t>
        </w:r>
      </w:ins>
      <w:ins w:id="216" w:author="Elizabeth Stroud" w:date="2023-01-10T11:04:00Z">
        <w:r w:rsidR="00653447">
          <w:t xml:space="preserve"> the sources of the </w:t>
        </w:r>
      </w:ins>
      <w:ins w:id="217" w:author="Elizabeth Stroud" w:date="2023-01-10T11:05:00Z">
        <w:r w:rsidR="00653447">
          <w:t>functional</w:t>
        </w:r>
      </w:ins>
      <w:ins w:id="218" w:author="Elizabeth Stroud" w:date="2023-01-10T11:04:00Z">
        <w:r w:rsidR="00653447">
          <w:t xml:space="preserve"> trait data used within the models needs to be reference</w:t>
        </w:r>
      </w:ins>
      <w:ins w:id="219" w:author="Elizabeth Stroud" w:date="2023-01-10T11:05:00Z">
        <w:r w:rsidR="00653447">
          <w:t>d</w:t>
        </w:r>
      </w:ins>
      <w:ins w:id="220" w:author="Elizabeth Stroud" w:date="2023-01-10T14:18:00Z">
        <w:r w:rsidR="0088217B">
          <w:t>….</w:t>
        </w:r>
      </w:ins>
      <w:ins w:id="221" w:author="Elizabeth Stroud" w:date="2023-01-10T11:05:00Z">
        <w:r w:rsidR="00653447">
          <w:t xml:space="preserve"> </w:t>
        </w:r>
      </w:ins>
    </w:p>
    <w:p w14:paraId="50732576" w14:textId="6C70F655" w:rsidR="00646BDF" w:rsidRDefault="00646BDF"/>
    <w:p w14:paraId="44A70C3F" w14:textId="3A7B6772" w:rsidR="00646BDF" w:rsidRDefault="00AE5A1F">
      <w:r>
        <w:t>MORE?</w:t>
      </w:r>
    </w:p>
    <w:p w14:paraId="714953E0" w14:textId="45F15D4F" w:rsidR="007D166D" w:rsidRDefault="007D166D" w:rsidP="007D166D">
      <w:pPr>
        <w:pStyle w:val="Heading3"/>
      </w:pPr>
      <w:commentRangeStart w:id="222"/>
      <w:r>
        <w:t xml:space="preserve">Conclusion </w:t>
      </w:r>
      <w:commentRangeEnd w:id="222"/>
      <w:r w:rsidR="00AE5A1F">
        <w:rPr>
          <w:rStyle w:val="CommentReference"/>
          <w:rFonts w:asciiTheme="minorHAnsi" w:eastAsiaTheme="minorHAnsi" w:hAnsiTheme="minorHAnsi" w:cstheme="minorBidi"/>
          <w:color w:val="auto"/>
        </w:rPr>
        <w:commentReference w:id="222"/>
      </w:r>
    </w:p>
    <w:p w14:paraId="57956D8C" w14:textId="1A988980" w:rsidR="00105428" w:rsidRDefault="00105428" w:rsidP="00105428"/>
    <w:p w14:paraId="68DFADB8" w14:textId="468AFDFA" w:rsidR="00105428" w:rsidRDefault="00105428" w:rsidP="00105428">
      <w:r>
        <w:t xml:space="preserve">The released functional trait data, model data and R package provide a resource allowing </w:t>
      </w:r>
      <w:proofErr w:type="spellStart"/>
      <w:r>
        <w:t>archaeobotanist</w:t>
      </w:r>
      <w:r w:rsidR="00646BDF">
        <w:t>s</w:t>
      </w:r>
      <w:proofErr w:type="spellEnd"/>
      <w:r>
        <w:t xml:space="preserve"> to investigate the crop husbandry regimes and practices represented within the weed flora of crops. </w:t>
      </w:r>
      <w:r w:rsidR="00646BDF">
        <w:t xml:space="preserve">Model 1 and model 2 provide an understanding of </w:t>
      </w:r>
      <w:r w:rsidR="002C7FFA">
        <w:t xml:space="preserve">the </w:t>
      </w:r>
      <w:r w:rsidR="00646BDF">
        <w:t xml:space="preserve">degree of high or low input cultivation conducted – fertility and disturbance for model 1 and fertility for model 2. Model three allows users to disentangle fertility and disturbance, examining only the nature of disturbance within crop fields. </w:t>
      </w:r>
    </w:p>
    <w:p w14:paraId="50B4D302" w14:textId="6CA882FC" w:rsidR="00646BDF" w:rsidRDefault="00646BDF" w:rsidP="00105428">
      <w:pPr>
        <w:rPr>
          <w:ins w:id="223" w:author="Elizabeth Stroud" w:date="2023-01-10T10:54:00Z"/>
        </w:rPr>
      </w:pPr>
    </w:p>
    <w:p w14:paraId="714D488C" w14:textId="3CE52370" w:rsidR="00542BD0" w:rsidRPr="00E740D7" w:rsidRDefault="00542BD0" w:rsidP="00105428">
      <w:pPr>
        <w:rPr>
          <w:ins w:id="224" w:author="Elizabeth Stroud" w:date="2023-01-10T10:54:00Z"/>
          <w:rFonts w:cstheme="minorHAnsi"/>
          <w:sz w:val="22"/>
          <w:szCs w:val="22"/>
        </w:rPr>
      </w:pPr>
    </w:p>
    <w:p w14:paraId="3D8D4DD7" w14:textId="6ECCE5E0" w:rsidR="00542BD0" w:rsidRPr="002A2523" w:rsidRDefault="00542BD0" w:rsidP="00105428">
      <w:pPr>
        <w:rPr>
          <w:rFonts w:cstheme="minorHAnsi"/>
          <w:sz w:val="22"/>
          <w:szCs w:val="22"/>
        </w:rPr>
      </w:pPr>
      <w:r w:rsidRPr="002A2523">
        <w:rPr>
          <w:rFonts w:cstheme="minorHAnsi"/>
          <w:sz w:val="22"/>
          <w:szCs w:val="22"/>
        </w:rPr>
        <w:t xml:space="preserve">References: </w:t>
      </w:r>
    </w:p>
    <w:p w14:paraId="160FB529" w14:textId="77777777"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Alagich</w:t>
      </w:r>
      <w:proofErr w:type="spellEnd"/>
      <w:r w:rsidRPr="002A2523">
        <w:rPr>
          <w:rFonts w:cstheme="minorHAnsi"/>
          <w:color w:val="222222"/>
          <w:sz w:val="22"/>
          <w:szCs w:val="22"/>
          <w:shd w:val="clear" w:color="auto" w:fill="FFFFFF"/>
        </w:rPr>
        <w:t xml:space="preserve">, R., </w:t>
      </w:r>
      <w:proofErr w:type="spellStart"/>
      <w:r w:rsidRPr="002A2523">
        <w:rPr>
          <w:rFonts w:cstheme="minorHAnsi"/>
          <w:color w:val="222222"/>
          <w:sz w:val="22"/>
          <w:szCs w:val="22"/>
          <w:shd w:val="clear" w:color="auto" w:fill="FFFFFF"/>
        </w:rPr>
        <w:t>Gardeisen</w:t>
      </w:r>
      <w:proofErr w:type="spellEnd"/>
      <w:r w:rsidRPr="002A2523">
        <w:rPr>
          <w:rFonts w:cstheme="minorHAnsi"/>
          <w:color w:val="222222"/>
          <w:sz w:val="22"/>
          <w:szCs w:val="22"/>
          <w:shd w:val="clear" w:color="auto" w:fill="FFFFFF"/>
        </w:rPr>
        <w:t xml:space="preserve">, A., Alonso, N., </w:t>
      </w:r>
      <w:proofErr w:type="spellStart"/>
      <w:r w:rsidRPr="002A2523">
        <w:rPr>
          <w:rFonts w:cstheme="minorHAnsi"/>
          <w:color w:val="222222"/>
          <w:sz w:val="22"/>
          <w:szCs w:val="22"/>
          <w:shd w:val="clear" w:color="auto" w:fill="FFFFFF"/>
        </w:rPr>
        <w:t>Rovira</w:t>
      </w:r>
      <w:proofErr w:type="spellEnd"/>
      <w:r w:rsidRPr="002A2523">
        <w:rPr>
          <w:rFonts w:cstheme="minorHAnsi"/>
          <w:color w:val="222222"/>
          <w:sz w:val="22"/>
          <w:szCs w:val="22"/>
          <w:shd w:val="clear" w:color="auto" w:fill="FFFFFF"/>
        </w:rPr>
        <w:t xml:space="preserve">, N. and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2018. Using stable isotopes and functional weed ecology to explore social differences in early urban contexts: The case of </w:t>
      </w:r>
      <w:proofErr w:type="spellStart"/>
      <w:r w:rsidRPr="002A2523">
        <w:rPr>
          <w:rFonts w:cstheme="minorHAnsi"/>
          <w:color w:val="222222"/>
          <w:sz w:val="22"/>
          <w:szCs w:val="22"/>
          <w:shd w:val="clear" w:color="auto" w:fill="FFFFFF"/>
        </w:rPr>
        <w:t>Lattara</w:t>
      </w:r>
      <w:proofErr w:type="spellEnd"/>
      <w:r w:rsidRPr="002A2523">
        <w:rPr>
          <w:rFonts w:cstheme="minorHAnsi"/>
          <w:color w:val="222222"/>
          <w:sz w:val="22"/>
          <w:szCs w:val="22"/>
          <w:shd w:val="clear" w:color="auto" w:fill="FFFFFF"/>
        </w:rPr>
        <w:t xml:space="preserve"> in </w:t>
      </w:r>
      <w:proofErr w:type="spellStart"/>
      <w:r w:rsidRPr="002A2523">
        <w:rPr>
          <w:rFonts w:cstheme="minorHAnsi"/>
          <w:color w:val="222222"/>
          <w:sz w:val="22"/>
          <w:szCs w:val="22"/>
          <w:shd w:val="clear" w:color="auto" w:fill="FFFFFF"/>
        </w:rPr>
        <w:t>mediterranean</w:t>
      </w:r>
      <w:proofErr w:type="spellEnd"/>
      <w:r w:rsidRPr="002A2523">
        <w:rPr>
          <w:rFonts w:cstheme="minorHAnsi"/>
          <w:color w:val="222222"/>
          <w:sz w:val="22"/>
          <w:szCs w:val="22"/>
          <w:shd w:val="clear" w:color="auto" w:fill="FFFFFF"/>
        </w:rPr>
        <w:t xml:space="preserve"> France.</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93</w:t>
      </w:r>
      <w:r w:rsidRPr="002A2523">
        <w:rPr>
          <w:rFonts w:cstheme="minorHAnsi"/>
          <w:color w:val="222222"/>
          <w:sz w:val="22"/>
          <w:szCs w:val="22"/>
          <w:shd w:val="clear" w:color="auto" w:fill="FFFFFF"/>
        </w:rPr>
        <w:t>, pp.135-149.</w:t>
      </w:r>
    </w:p>
    <w:p w14:paraId="65DDAAAD" w14:textId="77777777" w:rsidR="00251EC5" w:rsidRPr="002A2523" w:rsidRDefault="00251EC5" w:rsidP="00105428">
      <w:pPr>
        <w:rPr>
          <w:rFonts w:cstheme="minorHAnsi"/>
          <w:color w:val="222222"/>
          <w:sz w:val="22"/>
          <w:szCs w:val="22"/>
          <w:shd w:val="clear" w:color="auto" w:fill="FFFFFF"/>
        </w:rPr>
      </w:pPr>
    </w:p>
    <w:p w14:paraId="75E80593" w14:textId="77777777"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Hodgson, J., Nitsch, E., Jones, G., </w:t>
      </w: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w:t>
      </w:r>
      <w:proofErr w:type="spellStart"/>
      <w:r w:rsidRPr="002A2523">
        <w:rPr>
          <w:rFonts w:cstheme="minorHAnsi"/>
          <w:color w:val="222222"/>
          <w:sz w:val="22"/>
          <w:szCs w:val="22"/>
          <w:shd w:val="clear" w:color="auto" w:fill="FFFFFF"/>
        </w:rPr>
        <w:t>Pouncett</w:t>
      </w:r>
      <w:proofErr w:type="spellEnd"/>
      <w:r w:rsidRPr="002A2523">
        <w:rPr>
          <w:rFonts w:cstheme="minorHAnsi"/>
          <w:color w:val="222222"/>
          <w:sz w:val="22"/>
          <w:szCs w:val="22"/>
          <w:shd w:val="clear" w:color="auto" w:fill="FFFFFF"/>
        </w:rPr>
        <w:t xml:space="preserve">, J., </w:t>
      </w:r>
      <w:proofErr w:type="spellStart"/>
      <w:r w:rsidRPr="002A2523">
        <w:rPr>
          <w:rFonts w:cstheme="minorHAnsi"/>
          <w:color w:val="222222"/>
          <w:sz w:val="22"/>
          <w:szCs w:val="22"/>
          <w:shd w:val="clear" w:color="auto" w:fill="FFFFFF"/>
        </w:rPr>
        <w:t>Herbig</w:t>
      </w:r>
      <w:proofErr w:type="spellEnd"/>
      <w:r w:rsidRPr="002A2523">
        <w:rPr>
          <w:rFonts w:cstheme="minorHAnsi"/>
          <w:color w:val="222222"/>
          <w:sz w:val="22"/>
          <w:szCs w:val="22"/>
          <w:shd w:val="clear" w:color="auto" w:fill="FFFFFF"/>
        </w:rPr>
        <w:t xml:space="preserve">, C., Charles, M., </w:t>
      </w:r>
      <w:proofErr w:type="spellStart"/>
      <w:r w:rsidRPr="002A2523">
        <w:rPr>
          <w:rFonts w:cstheme="minorHAnsi"/>
          <w:color w:val="222222"/>
          <w:sz w:val="22"/>
          <w:szCs w:val="22"/>
          <w:shd w:val="clear" w:color="auto" w:fill="FFFFFF"/>
        </w:rPr>
        <w:t>Ertuğ</w:t>
      </w:r>
      <w:proofErr w:type="spellEnd"/>
      <w:r w:rsidRPr="002A2523">
        <w:rPr>
          <w:rFonts w:cstheme="minorHAnsi"/>
          <w:color w:val="222222"/>
          <w:sz w:val="22"/>
          <w:szCs w:val="22"/>
          <w:shd w:val="clear" w:color="auto" w:fill="FFFFFF"/>
        </w:rPr>
        <w:t xml:space="preserve">, F. and </w:t>
      </w:r>
      <w:proofErr w:type="spellStart"/>
      <w:r w:rsidRPr="002A2523">
        <w:rPr>
          <w:rFonts w:cstheme="minorHAnsi"/>
          <w:color w:val="222222"/>
          <w:sz w:val="22"/>
          <w:szCs w:val="22"/>
          <w:shd w:val="clear" w:color="auto" w:fill="FFFFFF"/>
        </w:rPr>
        <w:t>Tugay</w:t>
      </w:r>
      <w:proofErr w:type="spellEnd"/>
      <w:r w:rsidRPr="002A2523">
        <w:rPr>
          <w:rFonts w:cstheme="minorHAnsi"/>
          <w:color w:val="222222"/>
          <w:sz w:val="22"/>
          <w:szCs w:val="22"/>
          <w:shd w:val="clear" w:color="auto" w:fill="FFFFFF"/>
        </w:rPr>
        <w:t>, O., 2016. Combining functional weed ecology and crop stable isotope ratios to identify cultivation intensity: a comparison of cereal production regimes in Haute Provence, France and Asturias, Spain.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Vegetation History and </w:t>
      </w:r>
      <w:proofErr w:type="spellStart"/>
      <w:r w:rsidRPr="002A2523">
        <w:rPr>
          <w:rFonts w:cstheme="minorHAnsi"/>
          <w:i/>
          <w:iCs/>
          <w:color w:val="222222"/>
          <w:sz w:val="22"/>
          <w:szCs w:val="22"/>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25</w:t>
      </w:r>
      <w:r w:rsidRPr="002A2523">
        <w:rPr>
          <w:rFonts w:cstheme="minorHAnsi"/>
          <w:color w:val="222222"/>
          <w:sz w:val="22"/>
          <w:szCs w:val="22"/>
          <w:shd w:val="clear" w:color="auto" w:fill="FFFFFF"/>
        </w:rPr>
        <w:t>(1), pp.57-73.</w:t>
      </w:r>
    </w:p>
    <w:p w14:paraId="578FC48D" w14:textId="77777777" w:rsidR="00251EC5" w:rsidRPr="002A2523" w:rsidRDefault="00251EC5" w:rsidP="00105428">
      <w:pPr>
        <w:rPr>
          <w:rFonts w:cstheme="minorHAnsi"/>
          <w:color w:val="222222"/>
          <w:sz w:val="22"/>
          <w:szCs w:val="22"/>
          <w:shd w:val="clear" w:color="auto" w:fill="FFFFFF"/>
        </w:rPr>
      </w:pPr>
    </w:p>
    <w:p w14:paraId="1B9C6FF0" w14:textId="77777777"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Ater</w:t>
      </w:r>
      <w:proofErr w:type="spellEnd"/>
      <w:r w:rsidRPr="002A2523">
        <w:rPr>
          <w:rFonts w:cstheme="minorHAnsi"/>
          <w:color w:val="222222"/>
          <w:sz w:val="22"/>
          <w:szCs w:val="22"/>
          <w:shd w:val="clear" w:color="auto" w:fill="FFFFFF"/>
        </w:rPr>
        <w:t xml:space="preserve">, M., </w:t>
      </w:r>
      <w:proofErr w:type="spellStart"/>
      <w:r w:rsidRPr="002A2523">
        <w:rPr>
          <w:rFonts w:cstheme="minorHAnsi"/>
          <w:color w:val="222222"/>
          <w:sz w:val="22"/>
          <w:szCs w:val="22"/>
          <w:shd w:val="clear" w:color="auto" w:fill="FFFFFF"/>
        </w:rPr>
        <w:t>Hmimsa</w:t>
      </w:r>
      <w:proofErr w:type="spellEnd"/>
      <w:r w:rsidRPr="002A2523">
        <w:rPr>
          <w:rFonts w:cstheme="minorHAnsi"/>
          <w:color w:val="222222"/>
          <w:sz w:val="22"/>
          <w:szCs w:val="22"/>
          <w:shd w:val="clear" w:color="auto" w:fill="FFFFFF"/>
        </w:rPr>
        <w:t xml:space="preserve">, Y., Green, L., Stroud, E., Whitlam, J., </w:t>
      </w: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Nitsch, E., Charles, M. and Jones, G., 2018. From traditional farming in Morocco to early urban agroecology in northern Mesopotamia: combining present-day arable weed surveys and crop isotope analysis to reconstruct past </w:t>
      </w:r>
      <w:proofErr w:type="spellStart"/>
      <w:r w:rsidRPr="002A2523">
        <w:rPr>
          <w:rFonts w:cstheme="minorHAnsi"/>
          <w:color w:val="222222"/>
          <w:sz w:val="22"/>
          <w:szCs w:val="22"/>
          <w:shd w:val="clear" w:color="auto" w:fill="FFFFFF"/>
        </w:rPr>
        <w:t>agrosystems</w:t>
      </w:r>
      <w:proofErr w:type="spellEnd"/>
      <w:r w:rsidRPr="002A2523">
        <w:rPr>
          <w:rFonts w:cstheme="minorHAnsi"/>
          <w:color w:val="222222"/>
          <w:sz w:val="22"/>
          <w:szCs w:val="22"/>
          <w:shd w:val="clear" w:color="auto" w:fill="FFFFFF"/>
        </w:rPr>
        <w:t xml:space="preserve"> in (semi-) arid regions.</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Environmental Archaeology</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23</w:t>
      </w:r>
      <w:r w:rsidRPr="002A2523">
        <w:rPr>
          <w:rFonts w:cstheme="minorHAnsi"/>
          <w:color w:val="222222"/>
          <w:sz w:val="22"/>
          <w:szCs w:val="22"/>
          <w:shd w:val="clear" w:color="auto" w:fill="FFFFFF"/>
        </w:rPr>
        <w:t>(4), pp.303-322.</w:t>
      </w:r>
    </w:p>
    <w:p w14:paraId="21A8D42A" w14:textId="77777777" w:rsidR="00251EC5" w:rsidRPr="002A2523" w:rsidRDefault="00251EC5" w:rsidP="00105428">
      <w:pPr>
        <w:rPr>
          <w:rFonts w:cstheme="minorHAnsi"/>
          <w:color w:val="222222"/>
          <w:sz w:val="22"/>
          <w:szCs w:val="22"/>
          <w:shd w:val="clear" w:color="auto" w:fill="FFFFFF"/>
        </w:rPr>
      </w:pPr>
    </w:p>
    <w:p w14:paraId="4D0A7EF2" w14:textId="28277CCB" w:rsidR="00653447" w:rsidRPr="002A2523" w:rsidRDefault="00653447" w:rsidP="00105428">
      <w:pPr>
        <w:rPr>
          <w:rFonts w:cstheme="minorHAnsi"/>
          <w:sz w:val="22"/>
          <w:szCs w:val="22"/>
        </w:rPr>
      </w:pPr>
      <w:proofErr w:type="spellStart"/>
      <w:proofErr w:type="gramStart"/>
      <w:r w:rsidRPr="002A2523">
        <w:rPr>
          <w:rFonts w:cstheme="minorHAnsi"/>
          <w:sz w:val="22"/>
          <w:szCs w:val="22"/>
        </w:rPr>
        <w:t>Bogaard</w:t>
      </w:r>
      <w:proofErr w:type="spellEnd"/>
      <w:r w:rsidRPr="002A2523">
        <w:rPr>
          <w:rFonts w:cstheme="minorHAnsi"/>
          <w:sz w:val="22"/>
          <w:szCs w:val="22"/>
        </w:rPr>
        <w:t xml:space="preserve"> </w:t>
      </w:r>
      <w:r w:rsidR="005B6E9F" w:rsidRPr="002A2523">
        <w:rPr>
          <w:rFonts w:cstheme="minorHAnsi"/>
          <w:sz w:val="22"/>
          <w:szCs w:val="22"/>
        </w:rPr>
        <w:t>,</w:t>
      </w:r>
      <w:proofErr w:type="gramEnd"/>
      <w:r w:rsidR="005B6E9F" w:rsidRPr="002A2523">
        <w:rPr>
          <w:rFonts w:cstheme="minorHAnsi"/>
          <w:sz w:val="22"/>
          <w:szCs w:val="22"/>
        </w:rPr>
        <w:t xml:space="preserve"> A., </w:t>
      </w:r>
      <w:r w:rsidR="005B6E9F" w:rsidRPr="002A2523">
        <w:rPr>
          <w:rFonts w:cstheme="minorHAnsi"/>
          <w:color w:val="222222"/>
          <w:sz w:val="22"/>
          <w:szCs w:val="22"/>
          <w:shd w:val="clear" w:color="auto" w:fill="FFFFFF"/>
        </w:rPr>
        <w:t>Hodgson, J</w:t>
      </w:r>
      <w:r w:rsidR="005B6E9F" w:rsidRPr="002A2523">
        <w:rPr>
          <w:rFonts w:cstheme="minorHAnsi"/>
          <w:color w:val="222222"/>
          <w:sz w:val="22"/>
          <w:szCs w:val="22"/>
          <w:shd w:val="clear" w:color="auto" w:fill="FFFFFF"/>
        </w:rPr>
        <w:t xml:space="preserve">., Kropp, C., McKerracher, M. and Stroud, E., 2022. Lessons from </w:t>
      </w:r>
      <w:proofErr w:type="spellStart"/>
      <w:r w:rsidR="005B6E9F" w:rsidRPr="002A2523">
        <w:rPr>
          <w:rFonts w:cstheme="minorHAnsi"/>
          <w:color w:val="222222"/>
          <w:sz w:val="22"/>
          <w:szCs w:val="22"/>
          <w:shd w:val="clear" w:color="auto" w:fill="FFFFFF"/>
        </w:rPr>
        <w:t>Laxton</w:t>
      </w:r>
      <w:proofErr w:type="spellEnd"/>
      <w:r w:rsidR="005B6E9F" w:rsidRPr="002A2523">
        <w:rPr>
          <w:rFonts w:cstheme="minorHAnsi"/>
          <w:color w:val="222222"/>
          <w:sz w:val="22"/>
          <w:szCs w:val="22"/>
          <w:shd w:val="clear" w:color="auto" w:fill="FFFFFF"/>
        </w:rPr>
        <w:t xml:space="preserve">, Highgrove and Lorsch: Building arable weed-based models for the investigation of Early Medieval agriculture in England. In </w:t>
      </w:r>
      <w:r w:rsidR="005B6E9F" w:rsidRPr="002A2523">
        <w:rPr>
          <w:rFonts w:cstheme="minorHAnsi"/>
          <w:color w:val="222222"/>
          <w:sz w:val="22"/>
          <w:szCs w:val="22"/>
          <w:shd w:val="clear" w:color="auto" w:fill="FFFFFF"/>
        </w:rPr>
        <w:t xml:space="preserve">McKerracher, M. and </w:t>
      </w:r>
      <w:proofErr w:type="spellStart"/>
      <w:r w:rsidR="005B6E9F" w:rsidRPr="002A2523">
        <w:rPr>
          <w:rFonts w:cstheme="minorHAnsi"/>
          <w:color w:val="222222"/>
          <w:sz w:val="22"/>
          <w:szCs w:val="22"/>
          <w:shd w:val="clear" w:color="auto" w:fill="FFFFFF"/>
        </w:rPr>
        <w:t>Hamerow</w:t>
      </w:r>
      <w:proofErr w:type="spellEnd"/>
      <w:r w:rsidR="005B6E9F" w:rsidRPr="002A2523">
        <w:rPr>
          <w:rFonts w:cstheme="minorHAnsi"/>
          <w:color w:val="222222"/>
          <w:sz w:val="22"/>
          <w:szCs w:val="22"/>
          <w:shd w:val="clear" w:color="auto" w:fill="FFFFFF"/>
        </w:rPr>
        <w:t xml:space="preserve">, H., </w:t>
      </w:r>
      <w:r w:rsidR="005B6E9F" w:rsidRPr="002A2523">
        <w:rPr>
          <w:rFonts w:cstheme="minorHAnsi"/>
          <w:color w:val="222222"/>
          <w:sz w:val="22"/>
          <w:szCs w:val="22"/>
          <w:shd w:val="clear" w:color="auto" w:fill="FFFFFF"/>
        </w:rPr>
        <w:t>(eds)</w:t>
      </w:r>
      <w:r w:rsidR="005B6E9F" w:rsidRPr="002A2523">
        <w:rPr>
          <w:rFonts w:cstheme="minorHAnsi"/>
          <w:color w:val="222222"/>
          <w:sz w:val="22"/>
          <w:szCs w:val="22"/>
          <w:shd w:val="clear" w:color="auto" w:fill="FFFFFF"/>
        </w:rPr>
        <w:t xml:space="preserve">. </w:t>
      </w:r>
      <w:r w:rsidR="005B6E9F" w:rsidRPr="002A2523">
        <w:rPr>
          <w:rFonts w:cstheme="minorHAnsi"/>
          <w:i/>
          <w:iCs/>
          <w:color w:val="222222"/>
          <w:sz w:val="22"/>
          <w:szCs w:val="22"/>
          <w:shd w:val="clear" w:color="auto" w:fill="FFFFFF"/>
        </w:rPr>
        <w:t>New Perspectives on the Medieval ‘Agricultural Revolution’: Crop, Stock and Furrow</w:t>
      </w:r>
      <w:r w:rsidR="005B6E9F" w:rsidRPr="002A2523">
        <w:rPr>
          <w:rFonts w:cstheme="minorHAnsi"/>
          <w:color w:val="222222"/>
          <w:sz w:val="22"/>
          <w:szCs w:val="22"/>
          <w:shd w:val="clear" w:color="auto" w:fill="FFFFFF"/>
        </w:rPr>
        <w:t>.</w:t>
      </w:r>
      <w:r w:rsidR="005B6E9F" w:rsidRPr="002A2523">
        <w:rPr>
          <w:rFonts w:cstheme="minorHAnsi"/>
          <w:color w:val="222222"/>
          <w:sz w:val="22"/>
          <w:szCs w:val="22"/>
          <w:shd w:val="clear" w:color="auto" w:fill="FFFFFF"/>
        </w:rPr>
        <w:t xml:space="preserve"> Liverpool University Press p 25</w:t>
      </w:r>
    </w:p>
    <w:p w14:paraId="79EF78B0" w14:textId="77777777" w:rsidR="00FA2417" w:rsidRPr="002A2523" w:rsidRDefault="00FA2417" w:rsidP="00105428">
      <w:pPr>
        <w:rPr>
          <w:rFonts w:cstheme="minorHAnsi"/>
          <w:sz w:val="22"/>
          <w:szCs w:val="22"/>
        </w:rPr>
      </w:pPr>
    </w:p>
    <w:p w14:paraId="48C287DB" w14:textId="20B6242E" w:rsidR="00542BD0" w:rsidRPr="002A2523" w:rsidRDefault="00542BD0" w:rsidP="00542BD0">
      <w:pPr>
        <w:rPr>
          <w:rFonts w:cstheme="minorHAnsi"/>
          <w:sz w:val="22"/>
          <w:szCs w:val="22"/>
        </w:rPr>
      </w:pPr>
      <w:r w:rsidRPr="002A2523">
        <w:rPr>
          <w:rFonts w:cstheme="minorHAnsi"/>
          <w:sz w:val="22"/>
          <w:szCs w:val="22"/>
        </w:rPr>
        <w:t xml:space="preserve">Clapham, A. R., D. M. Moore, and T. G. </w:t>
      </w:r>
      <w:proofErr w:type="spellStart"/>
      <w:r w:rsidRPr="002A2523">
        <w:rPr>
          <w:rFonts w:cstheme="minorHAnsi"/>
          <w:sz w:val="22"/>
          <w:szCs w:val="22"/>
        </w:rPr>
        <w:t>Tutin</w:t>
      </w:r>
      <w:proofErr w:type="spellEnd"/>
      <w:r w:rsidRPr="002A2523">
        <w:rPr>
          <w:rFonts w:cstheme="minorHAnsi"/>
          <w:sz w:val="22"/>
          <w:szCs w:val="22"/>
        </w:rPr>
        <w:t xml:space="preserve">. </w:t>
      </w:r>
      <w:r w:rsidR="00251EC5" w:rsidRPr="002A2523">
        <w:rPr>
          <w:rFonts w:cstheme="minorHAnsi"/>
          <w:sz w:val="22"/>
          <w:szCs w:val="22"/>
        </w:rPr>
        <w:t>1987</w:t>
      </w:r>
      <w:r w:rsidR="00251EC5" w:rsidRPr="002A2523">
        <w:rPr>
          <w:rFonts w:cstheme="minorHAnsi"/>
          <w:sz w:val="22"/>
          <w:szCs w:val="22"/>
        </w:rPr>
        <w:t xml:space="preserve"> </w:t>
      </w:r>
      <w:r w:rsidRPr="002A2523">
        <w:rPr>
          <w:rFonts w:cstheme="minorHAnsi"/>
          <w:sz w:val="22"/>
          <w:szCs w:val="22"/>
        </w:rPr>
        <w:t>Flora of the British Isles. 3rd Ed. Cambridge: Cambridge UP</w:t>
      </w:r>
    </w:p>
    <w:p w14:paraId="0696BC9A" w14:textId="77777777" w:rsidR="005B6E9F" w:rsidRPr="002A2523" w:rsidRDefault="005B6E9F" w:rsidP="00542BD0">
      <w:pPr>
        <w:rPr>
          <w:rFonts w:cstheme="minorHAnsi"/>
          <w:sz w:val="22"/>
          <w:szCs w:val="22"/>
        </w:rPr>
      </w:pPr>
    </w:p>
    <w:p w14:paraId="74F136FD" w14:textId="77777777"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Charles, M.,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A., Jones, G., Hodgson, J. and Halstead, P., 2002. Towards the archaeobotanical identification of intensive cereal cultivation: present-day ecological investigation in the mountains of Asturias, northwest Spain.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Vegetation History and </w:t>
      </w:r>
      <w:proofErr w:type="spellStart"/>
      <w:r w:rsidRPr="002A2523">
        <w:rPr>
          <w:rFonts w:cstheme="minorHAnsi"/>
          <w:i/>
          <w:iCs/>
          <w:color w:val="222222"/>
          <w:sz w:val="22"/>
          <w:szCs w:val="22"/>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11</w:t>
      </w:r>
      <w:r w:rsidRPr="002A2523">
        <w:rPr>
          <w:rFonts w:cstheme="minorHAnsi"/>
          <w:color w:val="222222"/>
          <w:sz w:val="22"/>
          <w:szCs w:val="22"/>
          <w:shd w:val="clear" w:color="auto" w:fill="FFFFFF"/>
        </w:rPr>
        <w:t>(1), pp.133-142.</w:t>
      </w:r>
    </w:p>
    <w:p w14:paraId="0493A372" w14:textId="77777777" w:rsidR="00251EC5" w:rsidRPr="002A2523" w:rsidRDefault="00251EC5" w:rsidP="00105428">
      <w:pPr>
        <w:rPr>
          <w:rFonts w:cstheme="minorHAnsi"/>
          <w:color w:val="222222"/>
          <w:sz w:val="22"/>
          <w:szCs w:val="22"/>
          <w:shd w:val="clear" w:color="auto" w:fill="FFFFFF"/>
        </w:rPr>
      </w:pPr>
    </w:p>
    <w:p w14:paraId="01BF4316" w14:textId="020B6736" w:rsidR="00251EC5" w:rsidRPr="002A2523" w:rsidRDefault="00251EC5"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Carver, M.O.H., 2010.</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The Birth of a Borough: an archaeological study of Anglo-Saxon Stafford</w:t>
      </w:r>
      <w:r w:rsidRPr="002A2523">
        <w:rPr>
          <w:rFonts w:cstheme="minorHAnsi"/>
          <w:color w:val="222222"/>
          <w:sz w:val="22"/>
          <w:szCs w:val="22"/>
          <w:shd w:val="clear" w:color="auto" w:fill="FFFFFF"/>
        </w:rPr>
        <w:t>. Woodbridge: Boydell Press.</w:t>
      </w:r>
    </w:p>
    <w:p w14:paraId="77100649" w14:textId="77777777" w:rsidR="00251EC5" w:rsidRPr="002A2523" w:rsidRDefault="00251EC5" w:rsidP="00105428">
      <w:pPr>
        <w:rPr>
          <w:rFonts w:cstheme="minorHAnsi"/>
          <w:color w:val="222222"/>
          <w:sz w:val="22"/>
          <w:szCs w:val="22"/>
          <w:shd w:val="clear" w:color="auto" w:fill="FFFFFF"/>
        </w:rPr>
      </w:pPr>
    </w:p>
    <w:p w14:paraId="64D46A6F" w14:textId="5C16F05D" w:rsidR="00251EC5" w:rsidRPr="002A2523" w:rsidRDefault="00251EC5"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Diffey</w:t>
      </w:r>
      <w:proofErr w:type="spellEnd"/>
      <w:r w:rsidRPr="002A2523">
        <w:rPr>
          <w:rFonts w:cstheme="minorHAnsi"/>
          <w:color w:val="222222"/>
          <w:sz w:val="22"/>
          <w:szCs w:val="22"/>
          <w:shd w:val="clear" w:color="auto" w:fill="FFFFFF"/>
        </w:rPr>
        <w:t xml:space="preserve">, C., </w:t>
      </w:r>
      <w:proofErr w:type="spellStart"/>
      <w:r w:rsidRPr="002A2523">
        <w:rPr>
          <w:rFonts w:cstheme="minorHAnsi"/>
          <w:color w:val="222222"/>
          <w:sz w:val="22"/>
          <w:szCs w:val="22"/>
          <w:shd w:val="clear" w:color="auto" w:fill="FFFFFF"/>
        </w:rPr>
        <w:t>Neef</w:t>
      </w:r>
      <w:proofErr w:type="spellEnd"/>
      <w:r w:rsidRPr="002A2523">
        <w:rPr>
          <w:rFonts w:cstheme="minorHAnsi"/>
          <w:color w:val="222222"/>
          <w:sz w:val="22"/>
          <w:szCs w:val="22"/>
          <w:shd w:val="clear" w:color="auto" w:fill="FFFFFF"/>
        </w:rPr>
        <w:t xml:space="preserve">, R., </w:t>
      </w:r>
      <w:proofErr w:type="spellStart"/>
      <w:r w:rsidRPr="002A2523">
        <w:rPr>
          <w:rFonts w:cstheme="minorHAnsi"/>
          <w:color w:val="222222"/>
          <w:sz w:val="22"/>
          <w:szCs w:val="22"/>
          <w:shd w:val="clear" w:color="auto" w:fill="FFFFFF"/>
        </w:rPr>
        <w:t>Seeher</w:t>
      </w:r>
      <w:proofErr w:type="spellEnd"/>
      <w:r w:rsidRPr="002A2523">
        <w:rPr>
          <w:rFonts w:cstheme="minorHAnsi"/>
          <w:color w:val="222222"/>
          <w:sz w:val="22"/>
          <w:szCs w:val="22"/>
          <w:shd w:val="clear" w:color="auto" w:fill="FFFFFF"/>
        </w:rPr>
        <w:t xml:space="preserve">, J. and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2020. The agroecology of an early state: </w:t>
      </w:r>
      <w:proofErr w:type="gramStart"/>
      <w:r w:rsidRPr="002A2523">
        <w:rPr>
          <w:rFonts w:cstheme="minorHAnsi"/>
          <w:color w:val="222222"/>
          <w:sz w:val="22"/>
          <w:szCs w:val="22"/>
          <w:shd w:val="clear" w:color="auto" w:fill="FFFFFF"/>
        </w:rPr>
        <w:t>New</w:t>
      </w:r>
      <w:proofErr w:type="gramEnd"/>
      <w:r w:rsidRPr="002A2523">
        <w:rPr>
          <w:rFonts w:cstheme="minorHAnsi"/>
          <w:color w:val="222222"/>
          <w:sz w:val="22"/>
          <w:szCs w:val="22"/>
          <w:shd w:val="clear" w:color="auto" w:fill="FFFFFF"/>
        </w:rPr>
        <w:t xml:space="preserve"> results from </w:t>
      </w:r>
      <w:proofErr w:type="spellStart"/>
      <w:r w:rsidRPr="002A2523">
        <w:rPr>
          <w:rFonts w:cstheme="minorHAnsi"/>
          <w:color w:val="222222"/>
          <w:sz w:val="22"/>
          <w:szCs w:val="22"/>
          <w:shd w:val="clear" w:color="auto" w:fill="FFFFFF"/>
        </w:rPr>
        <w:t>Hattusha</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Antiquity</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94</w:t>
      </w:r>
      <w:r w:rsidRPr="002A2523">
        <w:rPr>
          <w:rFonts w:cstheme="minorHAnsi"/>
          <w:color w:val="222222"/>
          <w:sz w:val="22"/>
          <w:szCs w:val="22"/>
          <w:shd w:val="clear" w:color="auto" w:fill="FFFFFF"/>
        </w:rPr>
        <w:t>(377), pp.1204-1223.</w:t>
      </w:r>
    </w:p>
    <w:p w14:paraId="7D03F4E9" w14:textId="77777777" w:rsidR="00251EC5" w:rsidRPr="002A2523" w:rsidRDefault="00251EC5" w:rsidP="00105428">
      <w:pPr>
        <w:rPr>
          <w:rFonts w:cstheme="minorHAnsi"/>
          <w:color w:val="222222"/>
          <w:sz w:val="22"/>
          <w:szCs w:val="22"/>
          <w:shd w:val="clear" w:color="auto" w:fill="FFFFFF"/>
        </w:rPr>
      </w:pPr>
    </w:p>
    <w:p w14:paraId="2B8426AD" w14:textId="01D94D75" w:rsidR="00653447" w:rsidRPr="002A2523" w:rsidRDefault="00251EC5" w:rsidP="00105428">
      <w:pPr>
        <w:rPr>
          <w:rFonts w:cstheme="minorHAnsi"/>
          <w:color w:val="000000" w:themeColor="text1"/>
          <w:sz w:val="22"/>
          <w:szCs w:val="22"/>
        </w:rPr>
      </w:pPr>
      <w:r w:rsidRPr="002A2523">
        <w:rPr>
          <w:rStyle w:val="surname"/>
          <w:rFonts w:cstheme="minorHAnsi"/>
          <w:color w:val="333333"/>
          <w:sz w:val="22"/>
          <w:szCs w:val="22"/>
          <w:bdr w:val="none" w:sz="0" w:space="0" w:color="auto" w:frame="1"/>
        </w:rPr>
        <w:t>Dodd</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A.</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Goodwin</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J.</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Griffiths</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Norton</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A.</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Poole</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C.</w:t>
      </w:r>
      <w:r w:rsidRPr="002A2523">
        <w:rPr>
          <w:rStyle w:val="apple-converted-space"/>
          <w:rFonts w:cstheme="minorHAnsi"/>
          <w:color w:val="333333"/>
          <w:sz w:val="22"/>
          <w:szCs w:val="22"/>
          <w:shd w:val="clear" w:color="auto" w:fill="FFFFFF"/>
        </w:rPr>
        <w:t> </w:t>
      </w:r>
      <w:r w:rsidRPr="002A2523">
        <w:rPr>
          <w:rFonts w:cstheme="minorHAnsi"/>
          <w:color w:val="333333"/>
          <w:sz w:val="22"/>
          <w:szCs w:val="22"/>
          <w:shd w:val="clear" w:color="auto" w:fill="FFFFFF"/>
        </w:rPr>
        <w:t>&amp;</w:t>
      </w:r>
      <w:r w:rsidRPr="002A2523">
        <w:rPr>
          <w:rStyle w:val="apple-converted-space"/>
          <w:rFonts w:cstheme="minorHAnsi"/>
          <w:color w:val="333333"/>
          <w:sz w:val="22"/>
          <w:szCs w:val="22"/>
          <w:shd w:val="clear" w:color="auto" w:fill="FFFFFF"/>
        </w:rPr>
        <w:t> </w:t>
      </w:r>
      <w:r w:rsidRPr="002A2523">
        <w:rPr>
          <w:rStyle w:val="surname"/>
          <w:rFonts w:cstheme="minorHAnsi"/>
          <w:color w:val="333333"/>
          <w:sz w:val="22"/>
          <w:szCs w:val="22"/>
          <w:bdr w:val="none" w:sz="0" w:space="0" w:color="auto" w:frame="1"/>
        </w:rPr>
        <w:t>Teague</w:t>
      </w:r>
      <w:r w:rsidRPr="002A2523">
        <w:rPr>
          <w:rStyle w:val="string-name"/>
          <w:rFonts w:cstheme="minorHAnsi"/>
          <w:color w:val="333333"/>
          <w:sz w:val="22"/>
          <w:szCs w:val="22"/>
          <w:bdr w:val="none" w:sz="0" w:space="0" w:color="auto" w:frame="1"/>
        </w:rPr>
        <w:t>,</w:t>
      </w:r>
      <w:r w:rsidRPr="002A2523">
        <w:rPr>
          <w:rStyle w:val="apple-converted-space"/>
          <w:rFonts w:cstheme="minorHAnsi"/>
          <w:color w:val="333333"/>
          <w:sz w:val="22"/>
          <w:szCs w:val="22"/>
          <w:bdr w:val="none" w:sz="0" w:space="0" w:color="auto" w:frame="1"/>
        </w:rPr>
        <w:t> </w:t>
      </w:r>
      <w:r w:rsidRPr="002A2523">
        <w:rPr>
          <w:rStyle w:val="given-names"/>
          <w:rFonts w:cstheme="minorHAnsi"/>
          <w:color w:val="333333"/>
          <w:sz w:val="22"/>
          <w:szCs w:val="22"/>
          <w:bdr w:val="none" w:sz="0" w:space="0" w:color="auto" w:frame="1"/>
        </w:rPr>
        <w:t>S.</w:t>
      </w:r>
      <w:r w:rsidRPr="002A2523">
        <w:rPr>
          <w:rStyle w:val="apple-converted-space"/>
          <w:rFonts w:cstheme="minorHAnsi"/>
          <w:color w:val="333333"/>
          <w:sz w:val="22"/>
          <w:szCs w:val="22"/>
          <w:shd w:val="clear" w:color="auto" w:fill="FFFFFF"/>
        </w:rPr>
        <w:t> </w:t>
      </w:r>
      <w:r w:rsidRPr="002A2523">
        <w:rPr>
          <w:rStyle w:val="year"/>
          <w:rFonts w:cstheme="minorHAnsi"/>
          <w:color w:val="333333"/>
          <w:sz w:val="22"/>
          <w:szCs w:val="22"/>
          <w:bdr w:val="none" w:sz="0" w:space="0" w:color="auto" w:frame="1"/>
        </w:rPr>
        <w:t>2014</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article-title"/>
          <w:rFonts w:cstheme="minorHAnsi"/>
          <w:color w:val="333333"/>
          <w:sz w:val="22"/>
          <w:szCs w:val="22"/>
          <w:bdr w:val="none" w:sz="0" w:space="0" w:color="auto" w:frame="1"/>
        </w:rPr>
        <w:t>Excavations at Tipping Street, Stafford, 2009–10: Possible Iron Age Roundhouses, Three Stafford-type Ware Kilns, and Medieval and Post-Medieval Urban Remains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source"/>
          <w:rFonts w:cstheme="minorHAnsi"/>
          <w:color w:val="333333"/>
          <w:sz w:val="22"/>
          <w:szCs w:val="22"/>
          <w:bdr w:val="none" w:sz="0" w:space="0" w:color="auto" w:frame="1"/>
        </w:rPr>
        <w:t>Staffordshire Archaeological and Historical Society Transactions</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volume"/>
          <w:rFonts w:cstheme="minorHAnsi"/>
          <w:color w:val="333333"/>
          <w:sz w:val="22"/>
          <w:szCs w:val="22"/>
          <w:bdr w:val="none" w:sz="0" w:space="0" w:color="auto" w:frame="1"/>
        </w:rPr>
        <w:t>47</w:t>
      </w:r>
      <w:r w:rsidRPr="002A2523">
        <w:rPr>
          <w:rFonts w:cstheme="minorHAnsi"/>
          <w:color w:val="333333"/>
          <w:sz w:val="22"/>
          <w:szCs w:val="22"/>
          <w:shd w:val="clear" w:color="auto" w:fill="FFFFFF"/>
        </w:rPr>
        <w:t>:</w:t>
      </w:r>
      <w:r w:rsidRPr="002A2523">
        <w:rPr>
          <w:rStyle w:val="apple-converted-space"/>
          <w:rFonts w:cstheme="minorHAnsi"/>
          <w:color w:val="333333"/>
          <w:sz w:val="22"/>
          <w:szCs w:val="22"/>
          <w:shd w:val="clear" w:color="auto" w:fill="FFFFFF"/>
        </w:rPr>
        <w:t> </w:t>
      </w:r>
      <w:r w:rsidRPr="002A2523">
        <w:rPr>
          <w:rStyle w:val="fpage"/>
          <w:rFonts w:cstheme="minorHAnsi"/>
          <w:color w:val="333333"/>
          <w:sz w:val="22"/>
          <w:szCs w:val="22"/>
          <w:bdr w:val="none" w:sz="0" w:space="0" w:color="auto" w:frame="1"/>
        </w:rPr>
        <w:t>1</w:t>
      </w:r>
      <w:r w:rsidRPr="002A2523">
        <w:rPr>
          <w:rFonts w:cstheme="minorHAnsi"/>
          <w:color w:val="333333"/>
          <w:sz w:val="22"/>
          <w:szCs w:val="22"/>
          <w:shd w:val="clear" w:color="auto" w:fill="FFFFFF"/>
        </w:rPr>
        <w:t>–</w:t>
      </w:r>
      <w:r w:rsidRPr="002A2523">
        <w:rPr>
          <w:rStyle w:val="lpage"/>
          <w:rFonts w:cstheme="minorHAnsi"/>
          <w:color w:val="333333"/>
          <w:sz w:val="22"/>
          <w:szCs w:val="22"/>
          <w:bdr w:val="none" w:sz="0" w:space="0" w:color="auto" w:frame="1"/>
        </w:rPr>
        <w:t>114</w:t>
      </w:r>
    </w:p>
    <w:p w14:paraId="087D3FFF" w14:textId="77777777" w:rsidR="00FA2417" w:rsidRPr="002A2523" w:rsidRDefault="00FA2417" w:rsidP="00105428">
      <w:pPr>
        <w:rPr>
          <w:rFonts w:cstheme="minorHAnsi"/>
          <w:color w:val="000000" w:themeColor="text1"/>
          <w:sz w:val="22"/>
          <w:szCs w:val="22"/>
        </w:rPr>
      </w:pPr>
    </w:p>
    <w:p w14:paraId="35E638DB" w14:textId="19E763D5" w:rsidR="00FA2417" w:rsidRPr="002A2523" w:rsidRDefault="00FA2417" w:rsidP="00105428">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Green, L., Charles, M. and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2018. Exploring the agroecology of Neolithic </w:t>
      </w:r>
      <w:proofErr w:type="spellStart"/>
      <w:r w:rsidRPr="002A2523">
        <w:rPr>
          <w:rFonts w:cstheme="minorHAnsi"/>
          <w:color w:val="222222"/>
          <w:sz w:val="22"/>
          <w:szCs w:val="22"/>
          <w:shd w:val="clear" w:color="auto" w:fill="FFFFFF"/>
        </w:rPr>
        <w:t>Çatalhöyük</w:t>
      </w:r>
      <w:proofErr w:type="spellEnd"/>
      <w:r w:rsidRPr="002A2523">
        <w:rPr>
          <w:rFonts w:cstheme="minorHAnsi"/>
          <w:color w:val="222222"/>
          <w:sz w:val="22"/>
          <w:szCs w:val="22"/>
          <w:shd w:val="clear" w:color="auto" w:fill="FFFFFF"/>
        </w:rPr>
        <w:t>, Central Anatolia: an archaeobotanical approach to agricultural intensity based on functional ecological analysis of arable weed flora.</w:t>
      </w:r>
      <w:r w:rsidRPr="002A2523">
        <w:rPr>
          <w:rStyle w:val="apple-converted-space"/>
          <w:rFonts w:cstheme="minorHAnsi"/>
          <w:color w:val="222222"/>
          <w:sz w:val="22"/>
          <w:szCs w:val="22"/>
          <w:shd w:val="clear" w:color="auto" w:fill="FFFFFF"/>
        </w:rPr>
        <w:t> </w:t>
      </w:r>
      <w:proofErr w:type="spellStart"/>
      <w:r w:rsidRPr="002A2523">
        <w:rPr>
          <w:rFonts w:cstheme="minorHAnsi"/>
          <w:i/>
          <w:iCs/>
          <w:color w:val="222222"/>
          <w:sz w:val="22"/>
          <w:szCs w:val="22"/>
        </w:rPr>
        <w:t>Paléorient</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44</w:t>
      </w:r>
      <w:r w:rsidRPr="002A2523">
        <w:rPr>
          <w:rFonts w:cstheme="minorHAnsi"/>
          <w:color w:val="222222"/>
          <w:sz w:val="22"/>
          <w:szCs w:val="22"/>
          <w:shd w:val="clear" w:color="auto" w:fill="FFFFFF"/>
        </w:rPr>
        <w:t>(2), pp.29-44.</w:t>
      </w:r>
    </w:p>
    <w:p w14:paraId="5CEDB420" w14:textId="77777777" w:rsidR="00FA2417" w:rsidRPr="002A2523" w:rsidRDefault="00FA2417" w:rsidP="00105428">
      <w:pPr>
        <w:rPr>
          <w:rFonts w:cstheme="minorHAnsi"/>
          <w:sz w:val="22"/>
          <w:szCs w:val="22"/>
        </w:rPr>
      </w:pPr>
    </w:p>
    <w:p w14:paraId="5DDFC67C" w14:textId="77777777" w:rsidR="00FA2417" w:rsidRPr="002A2523" w:rsidRDefault="00FA2417" w:rsidP="00C72E4E">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Hamerow</w:t>
      </w:r>
      <w:proofErr w:type="spellEnd"/>
      <w:r w:rsidRPr="002A2523">
        <w:rPr>
          <w:rFonts w:cstheme="minorHAnsi"/>
          <w:color w:val="222222"/>
          <w:sz w:val="22"/>
          <w:szCs w:val="22"/>
          <w:shd w:val="clear" w:color="auto" w:fill="FFFFFF"/>
        </w:rPr>
        <w:t xml:space="preserve">, H., </w:t>
      </w:r>
      <w:proofErr w:type="spellStart"/>
      <w:r w:rsidRPr="002A2523">
        <w:rPr>
          <w:rFonts w:cstheme="minorHAnsi"/>
          <w:color w:val="222222"/>
          <w:sz w:val="22"/>
          <w:szCs w:val="22"/>
          <w:shd w:val="clear" w:color="auto" w:fill="FFFFFF"/>
        </w:rPr>
        <w:t>Zerl</w:t>
      </w:r>
      <w:proofErr w:type="spellEnd"/>
      <w:r w:rsidRPr="002A2523">
        <w:rPr>
          <w:rFonts w:cstheme="minorHAnsi"/>
          <w:color w:val="222222"/>
          <w:sz w:val="22"/>
          <w:szCs w:val="22"/>
          <w:shd w:val="clear" w:color="auto" w:fill="FFFFFF"/>
        </w:rPr>
        <w:t xml:space="preserve">, T., Stroud, E. and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2021. The </w:t>
      </w:r>
      <w:proofErr w:type="spellStart"/>
      <w:r w:rsidRPr="002A2523">
        <w:rPr>
          <w:rFonts w:cstheme="minorHAnsi"/>
          <w:color w:val="222222"/>
          <w:sz w:val="22"/>
          <w:szCs w:val="22"/>
          <w:shd w:val="clear" w:color="auto" w:fill="FFFFFF"/>
        </w:rPr>
        <w:t>cerealisation</w:t>
      </w:r>
      <w:proofErr w:type="spellEnd"/>
      <w:r w:rsidRPr="002A2523">
        <w:rPr>
          <w:rFonts w:cstheme="minorHAnsi"/>
          <w:color w:val="222222"/>
          <w:sz w:val="22"/>
          <w:szCs w:val="22"/>
          <w:shd w:val="clear" w:color="auto" w:fill="FFFFFF"/>
        </w:rPr>
        <w:t xml:space="preserve"> of the Rhineland: Extensification, crop rotation and the medieval ‘agricultural </w:t>
      </w:r>
      <w:proofErr w:type="spellStart"/>
      <w:r w:rsidRPr="002A2523">
        <w:rPr>
          <w:rFonts w:cstheme="minorHAnsi"/>
          <w:color w:val="222222"/>
          <w:sz w:val="22"/>
          <w:szCs w:val="22"/>
          <w:shd w:val="clear" w:color="auto" w:fill="FFFFFF"/>
        </w:rPr>
        <w:t>revolution’in</w:t>
      </w:r>
      <w:proofErr w:type="spellEnd"/>
      <w:r w:rsidRPr="002A2523">
        <w:rPr>
          <w:rFonts w:cstheme="minorHAnsi"/>
          <w:color w:val="222222"/>
          <w:sz w:val="22"/>
          <w:szCs w:val="22"/>
          <w:shd w:val="clear" w:color="auto" w:fill="FFFFFF"/>
        </w:rPr>
        <w:t xml:space="preserve"> the longue durée.</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 xml:space="preserve">Germania: Anzeiger der </w:t>
      </w:r>
      <w:proofErr w:type="spellStart"/>
      <w:r w:rsidRPr="002A2523">
        <w:rPr>
          <w:rFonts w:cstheme="minorHAnsi"/>
          <w:i/>
          <w:iCs/>
          <w:color w:val="222222"/>
          <w:sz w:val="22"/>
          <w:szCs w:val="22"/>
        </w:rPr>
        <w:t>Römisch-Germanischen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Kommission</w:t>
      </w:r>
      <w:proofErr w:type="spellEnd"/>
      <w:r w:rsidRPr="002A2523">
        <w:rPr>
          <w:rFonts w:cstheme="minorHAnsi"/>
          <w:i/>
          <w:iCs/>
          <w:color w:val="222222"/>
          <w:sz w:val="22"/>
          <w:szCs w:val="22"/>
        </w:rPr>
        <w:t xml:space="preserve"> des </w:t>
      </w:r>
      <w:proofErr w:type="spellStart"/>
      <w:r w:rsidRPr="002A2523">
        <w:rPr>
          <w:rFonts w:cstheme="minorHAnsi"/>
          <w:i/>
          <w:iCs/>
          <w:color w:val="222222"/>
          <w:sz w:val="22"/>
          <w:szCs w:val="22"/>
        </w:rPr>
        <w:t>Deutschen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Archäologischen</w:t>
      </w:r>
      <w:proofErr w:type="spellEnd"/>
      <w:r w:rsidRPr="002A2523">
        <w:rPr>
          <w:rFonts w:cstheme="minorHAnsi"/>
          <w:i/>
          <w:iCs/>
          <w:color w:val="222222"/>
          <w:sz w:val="22"/>
          <w:szCs w:val="22"/>
        </w:rPr>
        <w:t xml:space="preserve"> </w:t>
      </w:r>
      <w:proofErr w:type="spellStart"/>
      <w:r w:rsidRPr="002A2523">
        <w:rPr>
          <w:rFonts w:cstheme="minorHAnsi"/>
          <w:i/>
          <w:iCs/>
          <w:color w:val="222222"/>
          <w:sz w:val="22"/>
          <w:szCs w:val="22"/>
        </w:rPr>
        <w:t>Instituts</w:t>
      </w:r>
      <w:proofErr w:type="spellEnd"/>
      <w:r w:rsidRPr="002A2523">
        <w:rPr>
          <w:rFonts w:cstheme="minorHAnsi"/>
          <w:color w:val="222222"/>
          <w:sz w:val="22"/>
          <w:szCs w:val="22"/>
          <w:shd w:val="clear" w:color="auto" w:fill="FFFFFF"/>
        </w:rPr>
        <w:t>, pp.157-184.</w:t>
      </w:r>
    </w:p>
    <w:p w14:paraId="0F6E6ED7" w14:textId="77777777" w:rsidR="00FA2417" w:rsidRPr="002A2523" w:rsidRDefault="00FA2417" w:rsidP="00C72E4E">
      <w:pPr>
        <w:rPr>
          <w:rFonts w:cstheme="minorHAnsi"/>
          <w:color w:val="222222"/>
          <w:sz w:val="22"/>
          <w:szCs w:val="22"/>
          <w:shd w:val="clear" w:color="auto" w:fill="FFFFFF"/>
        </w:rPr>
      </w:pPr>
    </w:p>
    <w:p w14:paraId="052F91A1" w14:textId="15EBBAEA" w:rsidR="00251EC5" w:rsidRPr="002A2523" w:rsidRDefault="00251EC5" w:rsidP="00C72E4E">
      <w:pPr>
        <w:rPr>
          <w:rFonts w:cstheme="minorHAnsi"/>
          <w:color w:val="181817"/>
          <w:sz w:val="22"/>
          <w:szCs w:val="22"/>
          <w:shd w:val="clear" w:color="auto" w:fill="FFFFFF"/>
        </w:rPr>
      </w:pPr>
      <w:proofErr w:type="spellStart"/>
      <w:r w:rsidRPr="002A2523">
        <w:rPr>
          <w:rFonts w:cstheme="minorHAnsi"/>
          <w:color w:val="181817"/>
          <w:sz w:val="22"/>
          <w:szCs w:val="22"/>
          <w:shd w:val="clear" w:color="auto" w:fill="FFFFFF"/>
        </w:rPr>
        <w:t>Hamerow</w:t>
      </w:r>
      <w:proofErr w:type="spellEnd"/>
      <w:r w:rsidRPr="002A2523">
        <w:rPr>
          <w:rFonts w:cstheme="minorHAnsi"/>
          <w:color w:val="181817"/>
          <w:sz w:val="22"/>
          <w:szCs w:val="22"/>
          <w:shd w:val="clear" w:color="auto" w:fill="FFFFFF"/>
        </w:rPr>
        <w:t>, H., Bog</w:t>
      </w:r>
      <w:proofErr w:type="spellStart"/>
      <w:r w:rsidRPr="002A2523">
        <w:rPr>
          <w:rFonts w:cstheme="minorHAnsi"/>
          <w:color w:val="181817"/>
          <w:sz w:val="22"/>
          <w:szCs w:val="22"/>
          <w:shd w:val="clear" w:color="auto" w:fill="FFFFFF"/>
        </w:rPr>
        <w:t>aard</w:t>
      </w:r>
      <w:proofErr w:type="spellEnd"/>
      <w:r w:rsidRPr="002A2523">
        <w:rPr>
          <w:rFonts w:cstheme="minorHAnsi"/>
          <w:color w:val="181817"/>
          <w:sz w:val="22"/>
          <w:szCs w:val="22"/>
          <w:shd w:val="clear" w:color="auto" w:fill="FFFFFF"/>
        </w:rPr>
        <w:t>, A., Charles, M., Forster, E., Holmes, M., McKerracher, M., Neil, S., Ramsey, C. B., Stroud, E. and Thomas, R. (2020) “An Integrated Bioarchaeological Approach to the Medieval ‘Agricultural Revolution’: A Case Study from Stafford, England, c.ad 800–1200,”</w:t>
      </w:r>
      <w:r w:rsidRPr="002A2523">
        <w:rPr>
          <w:rStyle w:val="apple-converted-space"/>
          <w:rFonts w:cstheme="minorHAnsi"/>
          <w:color w:val="181817"/>
          <w:sz w:val="22"/>
          <w:szCs w:val="22"/>
          <w:shd w:val="clear" w:color="auto" w:fill="FFFFFF"/>
        </w:rPr>
        <w:t> </w:t>
      </w:r>
      <w:r w:rsidRPr="002A2523">
        <w:rPr>
          <w:rFonts w:cstheme="minorHAnsi"/>
          <w:i/>
          <w:iCs/>
          <w:color w:val="181817"/>
          <w:sz w:val="22"/>
          <w:szCs w:val="22"/>
          <w:bdr w:val="none" w:sz="0" w:space="0" w:color="auto" w:frame="1"/>
        </w:rPr>
        <w:t>European Journal of Archaeology</w:t>
      </w:r>
      <w:r w:rsidRPr="002A2523">
        <w:rPr>
          <w:rFonts w:cstheme="minorHAnsi"/>
          <w:color w:val="181817"/>
          <w:sz w:val="22"/>
          <w:szCs w:val="22"/>
          <w:shd w:val="clear" w:color="auto" w:fill="FFFFFF"/>
        </w:rPr>
        <w:t xml:space="preserve">. Cambridge University Press, 23(4), pp. 585–609. </w:t>
      </w:r>
      <w:proofErr w:type="spellStart"/>
      <w:r w:rsidRPr="002A2523">
        <w:rPr>
          <w:rFonts w:cstheme="minorHAnsi"/>
          <w:color w:val="181817"/>
          <w:sz w:val="22"/>
          <w:szCs w:val="22"/>
          <w:shd w:val="clear" w:color="auto" w:fill="FFFFFF"/>
        </w:rPr>
        <w:t>doi</w:t>
      </w:r>
      <w:proofErr w:type="spellEnd"/>
      <w:r w:rsidRPr="002A2523">
        <w:rPr>
          <w:rFonts w:cstheme="minorHAnsi"/>
          <w:color w:val="181817"/>
          <w:sz w:val="22"/>
          <w:szCs w:val="22"/>
          <w:shd w:val="clear" w:color="auto" w:fill="FFFFFF"/>
        </w:rPr>
        <w:t>: 10.1017/eaa.2020.6.</w:t>
      </w:r>
    </w:p>
    <w:p w14:paraId="2A89E430" w14:textId="77777777" w:rsidR="00251EC5" w:rsidRPr="002A2523" w:rsidRDefault="00251EC5" w:rsidP="00C72E4E">
      <w:pPr>
        <w:rPr>
          <w:rFonts w:cstheme="minorHAnsi"/>
          <w:color w:val="181817"/>
          <w:sz w:val="22"/>
          <w:szCs w:val="22"/>
          <w:shd w:val="clear" w:color="auto" w:fill="FFFFFF"/>
        </w:rPr>
      </w:pPr>
    </w:p>
    <w:p w14:paraId="7DD22EB4" w14:textId="0E2C1A40" w:rsidR="00FA2417" w:rsidRPr="002A2523" w:rsidRDefault="00FA2417" w:rsidP="00C72E4E">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Jones, G.,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A., Halstead, P., Charles, M. and Smith, H., 1999. Identifying the intensity of crop husbandry practices on the basis of weed floras1.</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Annual of the British School at Athens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94</w:t>
      </w:r>
      <w:r w:rsidRPr="002A2523">
        <w:rPr>
          <w:rFonts w:cstheme="minorHAnsi"/>
          <w:color w:val="222222"/>
          <w:sz w:val="22"/>
          <w:szCs w:val="22"/>
          <w:shd w:val="clear" w:color="auto" w:fill="FFFFFF"/>
        </w:rPr>
        <w:t>, pp.167-189.</w:t>
      </w:r>
    </w:p>
    <w:p w14:paraId="4CF7B0F6" w14:textId="77777777" w:rsidR="00FA2417" w:rsidRPr="002A2523" w:rsidRDefault="00FA2417" w:rsidP="00C72E4E">
      <w:pPr>
        <w:rPr>
          <w:rFonts w:cstheme="minorHAnsi"/>
          <w:color w:val="222222"/>
          <w:sz w:val="22"/>
          <w:szCs w:val="22"/>
          <w:shd w:val="clear" w:color="auto" w:fill="FFFFFF"/>
        </w:rPr>
      </w:pPr>
    </w:p>
    <w:p w14:paraId="04D23C0D" w14:textId="21F60B67" w:rsidR="00FA2417" w:rsidRPr="002A2523" w:rsidRDefault="00FA2417" w:rsidP="00653447">
      <w:pPr>
        <w:rPr>
          <w:rFonts w:cstheme="minorHAnsi"/>
          <w:color w:val="222222"/>
          <w:sz w:val="22"/>
          <w:szCs w:val="22"/>
          <w:shd w:val="clear" w:color="auto" w:fill="FFFFFF"/>
        </w:rPr>
      </w:pPr>
      <w:r w:rsidRPr="002A2523">
        <w:rPr>
          <w:rFonts w:cstheme="minorHAnsi"/>
          <w:color w:val="222222"/>
          <w:sz w:val="22"/>
          <w:szCs w:val="22"/>
          <w:shd w:val="clear" w:color="auto" w:fill="FFFFFF"/>
        </w:rPr>
        <w:t xml:space="preserve">Jones, G.,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Charles, M. and Hodgson, J.G., 2000. Distinguishing the effects of agricultural practices relating to fertility and disturbance: a functional ecological approach in </w:t>
      </w:r>
      <w:proofErr w:type="spellStart"/>
      <w:r w:rsidRPr="002A2523">
        <w:rPr>
          <w:rFonts w:cstheme="minorHAnsi"/>
          <w:color w:val="222222"/>
          <w:sz w:val="22"/>
          <w:szCs w:val="22"/>
          <w:shd w:val="clear" w:color="auto" w:fill="FFFFFF"/>
        </w:rPr>
        <w:t>archaeobotany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27</w:t>
      </w:r>
      <w:r w:rsidRPr="002A2523">
        <w:rPr>
          <w:rFonts w:cstheme="minorHAnsi"/>
          <w:color w:val="222222"/>
          <w:sz w:val="22"/>
          <w:szCs w:val="22"/>
          <w:shd w:val="clear" w:color="auto" w:fill="FFFFFF"/>
        </w:rPr>
        <w:t>(11), pp.1073-1084.</w:t>
      </w:r>
    </w:p>
    <w:p w14:paraId="772023B0" w14:textId="77777777" w:rsidR="00FA2417" w:rsidRPr="002A2523" w:rsidRDefault="00FA2417" w:rsidP="00653447">
      <w:pPr>
        <w:rPr>
          <w:rFonts w:cstheme="minorHAnsi"/>
          <w:color w:val="222222"/>
          <w:sz w:val="22"/>
          <w:szCs w:val="22"/>
          <w:shd w:val="clear" w:color="auto" w:fill="FFFFFF"/>
        </w:rPr>
      </w:pPr>
    </w:p>
    <w:p w14:paraId="4B25E604" w14:textId="1B1B63D9" w:rsidR="00FA2417" w:rsidRPr="002A2523" w:rsidRDefault="00FA2417" w:rsidP="00653447">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Maltas</w:t>
      </w:r>
      <w:proofErr w:type="spellEnd"/>
      <w:r w:rsidRPr="002A2523">
        <w:rPr>
          <w:rFonts w:cstheme="minorHAnsi"/>
          <w:color w:val="222222"/>
          <w:sz w:val="22"/>
          <w:szCs w:val="22"/>
          <w:shd w:val="clear" w:color="auto" w:fill="FFFFFF"/>
        </w:rPr>
        <w:t xml:space="preserve">, T., </w:t>
      </w:r>
      <w:proofErr w:type="spellStart"/>
      <w:r w:rsidRPr="002A2523">
        <w:rPr>
          <w:rFonts w:cstheme="minorHAnsi"/>
          <w:color w:val="222222"/>
          <w:sz w:val="22"/>
          <w:szCs w:val="22"/>
          <w:shd w:val="clear" w:color="auto" w:fill="FFFFFF"/>
        </w:rPr>
        <w:t>Şahoğlu</w:t>
      </w:r>
      <w:proofErr w:type="spellEnd"/>
      <w:r w:rsidRPr="002A2523">
        <w:rPr>
          <w:rFonts w:cstheme="minorHAnsi"/>
          <w:color w:val="222222"/>
          <w:sz w:val="22"/>
          <w:szCs w:val="22"/>
          <w:shd w:val="clear" w:color="auto" w:fill="FFFFFF"/>
        </w:rPr>
        <w:t xml:space="preserve">, V., </w:t>
      </w:r>
      <w:proofErr w:type="spellStart"/>
      <w:r w:rsidRPr="002A2523">
        <w:rPr>
          <w:rFonts w:cstheme="minorHAnsi"/>
          <w:color w:val="222222"/>
          <w:sz w:val="22"/>
          <w:szCs w:val="22"/>
          <w:shd w:val="clear" w:color="auto" w:fill="FFFFFF"/>
        </w:rPr>
        <w:t>Erkanal</w:t>
      </w:r>
      <w:proofErr w:type="spellEnd"/>
      <w:r w:rsidRPr="002A2523">
        <w:rPr>
          <w:rFonts w:cstheme="minorHAnsi"/>
          <w:color w:val="222222"/>
          <w:sz w:val="22"/>
          <w:szCs w:val="22"/>
          <w:shd w:val="clear" w:color="auto" w:fill="FFFFFF"/>
        </w:rPr>
        <w:t xml:space="preserve">, H. and </w:t>
      </w:r>
      <w:proofErr w:type="spellStart"/>
      <w:r w:rsidRPr="002A2523">
        <w:rPr>
          <w:rFonts w:cstheme="minorHAnsi"/>
          <w:color w:val="222222"/>
          <w:sz w:val="22"/>
          <w:szCs w:val="22"/>
          <w:shd w:val="clear" w:color="auto" w:fill="FFFFFF"/>
        </w:rPr>
        <w:t>Tuncel</w:t>
      </w:r>
      <w:proofErr w:type="spellEnd"/>
      <w:r w:rsidRPr="002A2523">
        <w:rPr>
          <w:rFonts w:cstheme="minorHAnsi"/>
          <w:color w:val="222222"/>
          <w:sz w:val="22"/>
          <w:szCs w:val="22"/>
          <w:shd w:val="clear" w:color="auto" w:fill="FFFFFF"/>
        </w:rPr>
        <w:t xml:space="preserve">, R., 2022. From horticulture to agriculture: </w:t>
      </w:r>
      <w:proofErr w:type="gramStart"/>
      <w:r w:rsidRPr="002A2523">
        <w:rPr>
          <w:rFonts w:cstheme="minorHAnsi"/>
          <w:color w:val="222222"/>
          <w:sz w:val="22"/>
          <w:szCs w:val="22"/>
          <w:shd w:val="clear" w:color="auto" w:fill="FFFFFF"/>
        </w:rPr>
        <w:t>New</w:t>
      </w:r>
      <w:proofErr w:type="gramEnd"/>
      <w:r w:rsidRPr="002A2523">
        <w:rPr>
          <w:rFonts w:cstheme="minorHAnsi"/>
          <w:color w:val="222222"/>
          <w:sz w:val="22"/>
          <w:szCs w:val="22"/>
          <w:shd w:val="clear" w:color="auto" w:fill="FFFFFF"/>
        </w:rPr>
        <w:t xml:space="preserve"> data on farming practices in Late Chalcolithic western Anatolia.</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 Reports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43</w:t>
      </w:r>
      <w:r w:rsidRPr="002A2523">
        <w:rPr>
          <w:rFonts w:cstheme="minorHAnsi"/>
          <w:color w:val="222222"/>
          <w:sz w:val="22"/>
          <w:szCs w:val="22"/>
          <w:shd w:val="clear" w:color="auto" w:fill="FFFFFF"/>
        </w:rPr>
        <w:t>, p.103482.</w:t>
      </w:r>
    </w:p>
    <w:p w14:paraId="213CD6E6" w14:textId="77777777" w:rsidR="00FA2417" w:rsidRPr="002A2523" w:rsidRDefault="00FA2417" w:rsidP="00653447">
      <w:pPr>
        <w:rPr>
          <w:rFonts w:cstheme="minorHAnsi"/>
          <w:color w:val="222222"/>
          <w:sz w:val="22"/>
          <w:szCs w:val="22"/>
          <w:shd w:val="clear" w:color="auto" w:fill="FFFFFF"/>
        </w:rPr>
      </w:pPr>
    </w:p>
    <w:p w14:paraId="0DAF4A9B" w14:textId="77777777" w:rsidR="00FA2417" w:rsidRPr="002A2523" w:rsidRDefault="00542BD0" w:rsidP="00653447">
      <w:pPr>
        <w:rPr>
          <w:rFonts w:cstheme="minorHAnsi"/>
          <w:sz w:val="22"/>
          <w:szCs w:val="22"/>
        </w:rPr>
      </w:pPr>
      <w:proofErr w:type="spellStart"/>
      <w:r w:rsidRPr="002A2523">
        <w:rPr>
          <w:rFonts w:cstheme="minorHAnsi"/>
          <w:sz w:val="22"/>
          <w:szCs w:val="22"/>
        </w:rPr>
        <w:t>Rothmaler</w:t>
      </w:r>
      <w:proofErr w:type="spellEnd"/>
      <w:r w:rsidRPr="002A2523">
        <w:rPr>
          <w:rFonts w:cstheme="minorHAnsi"/>
          <w:sz w:val="22"/>
          <w:szCs w:val="22"/>
        </w:rPr>
        <w:t xml:space="preserve">, W. 1995. </w:t>
      </w:r>
      <w:proofErr w:type="spellStart"/>
      <w:r w:rsidRPr="002A2523">
        <w:rPr>
          <w:rFonts w:cstheme="minorHAnsi"/>
          <w:i/>
          <w:iCs/>
          <w:sz w:val="22"/>
          <w:szCs w:val="22"/>
        </w:rPr>
        <w:t>Exkursionsflora</w:t>
      </w:r>
      <w:proofErr w:type="spellEnd"/>
      <w:r w:rsidRPr="002A2523">
        <w:rPr>
          <w:rFonts w:cstheme="minorHAnsi"/>
          <w:i/>
          <w:iCs/>
          <w:sz w:val="22"/>
          <w:szCs w:val="22"/>
        </w:rPr>
        <w:t xml:space="preserve"> von Deutschland 3</w:t>
      </w:r>
      <w:r w:rsidRPr="002A2523">
        <w:rPr>
          <w:rFonts w:cstheme="minorHAnsi"/>
          <w:sz w:val="22"/>
          <w:szCs w:val="22"/>
        </w:rPr>
        <w:t>. Stuttgart, Gustav Fischer Verlag.</w:t>
      </w:r>
      <w:r w:rsidRPr="002A2523">
        <w:rPr>
          <w:rFonts w:cstheme="minorHAnsi"/>
          <w:sz w:val="22"/>
          <w:szCs w:val="22"/>
        </w:rPr>
        <w:cr/>
      </w:r>
    </w:p>
    <w:p w14:paraId="3B7D32B4" w14:textId="058D02C1" w:rsidR="00C72E4E" w:rsidRPr="002A2523" w:rsidRDefault="00FA2417" w:rsidP="00653447">
      <w:pPr>
        <w:rPr>
          <w:rFonts w:cstheme="minorHAnsi"/>
          <w:color w:val="000000" w:themeColor="text1"/>
          <w:sz w:val="22"/>
          <w:szCs w:val="22"/>
        </w:rPr>
      </w:pPr>
      <w:r w:rsidRPr="002A2523">
        <w:rPr>
          <w:rFonts w:cstheme="minorHAnsi"/>
          <w:color w:val="222222"/>
          <w:sz w:val="22"/>
          <w:szCs w:val="22"/>
          <w:shd w:val="clear" w:color="auto" w:fill="FFFFFF"/>
        </w:rPr>
        <w:t xml:space="preserve">Stroud, E.,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xml:space="preserve">, A. and Charles, M., 2021. A stable isotope and functional weed ecology investigation into Chalcolithic cultivation practices in Central Anatolia: </w:t>
      </w:r>
      <w:proofErr w:type="spellStart"/>
      <w:r w:rsidRPr="002A2523">
        <w:rPr>
          <w:rFonts w:cstheme="minorHAnsi"/>
          <w:color w:val="222222"/>
          <w:sz w:val="22"/>
          <w:szCs w:val="22"/>
          <w:shd w:val="clear" w:color="auto" w:fill="FFFFFF"/>
        </w:rPr>
        <w:t>Çatalhöyük</w:t>
      </w:r>
      <w:proofErr w:type="spellEnd"/>
      <w:r w:rsidRPr="002A2523">
        <w:rPr>
          <w:rFonts w:cstheme="minorHAnsi"/>
          <w:color w:val="222222"/>
          <w:sz w:val="22"/>
          <w:szCs w:val="22"/>
          <w:shd w:val="clear" w:color="auto" w:fill="FFFFFF"/>
        </w:rPr>
        <w:t xml:space="preserve">, </w:t>
      </w:r>
      <w:proofErr w:type="spellStart"/>
      <w:r w:rsidRPr="002A2523">
        <w:rPr>
          <w:rFonts w:cstheme="minorHAnsi"/>
          <w:color w:val="222222"/>
          <w:sz w:val="22"/>
          <w:szCs w:val="22"/>
          <w:shd w:val="clear" w:color="auto" w:fill="FFFFFF"/>
        </w:rPr>
        <w:t>Çamlıbel</w:t>
      </w:r>
      <w:proofErr w:type="spellEnd"/>
      <w:r w:rsidRPr="002A2523">
        <w:rPr>
          <w:rFonts w:cstheme="minorHAnsi"/>
          <w:color w:val="222222"/>
          <w:sz w:val="22"/>
          <w:szCs w:val="22"/>
          <w:shd w:val="clear" w:color="auto" w:fill="FFFFFF"/>
        </w:rPr>
        <w:t xml:space="preserve"> </w:t>
      </w:r>
      <w:proofErr w:type="spellStart"/>
      <w:r w:rsidRPr="002A2523">
        <w:rPr>
          <w:rFonts w:cstheme="minorHAnsi"/>
          <w:color w:val="222222"/>
          <w:sz w:val="22"/>
          <w:szCs w:val="22"/>
          <w:shd w:val="clear" w:color="auto" w:fill="FFFFFF"/>
        </w:rPr>
        <w:t>Tarlası</w:t>
      </w:r>
      <w:proofErr w:type="spellEnd"/>
      <w:r w:rsidRPr="002A2523">
        <w:rPr>
          <w:rFonts w:cstheme="minorHAnsi"/>
          <w:color w:val="222222"/>
          <w:sz w:val="22"/>
          <w:szCs w:val="22"/>
          <w:shd w:val="clear" w:color="auto" w:fill="FFFFFF"/>
        </w:rPr>
        <w:t xml:space="preserve"> and </w:t>
      </w:r>
      <w:proofErr w:type="spellStart"/>
      <w:r w:rsidRPr="002A2523">
        <w:rPr>
          <w:rFonts w:cstheme="minorHAnsi"/>
          <w:color w:val="222222"/>
          <w:sz w:val="22"/>
          <w:szCs w:val="22"/>
          <w:shd w:val="clear" w:color="auto" w:fill="FFFFFF"/>
        </w:rPr>
        <w:t>Kuruçay</w:t>
      </w:r>
      <w:proofErr w:type="spellEnd"/>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Journal of Archaeological Science: Reports</w:t>
      </w:r>
      <w:r w:rsidRPr="002A2523">
        <w:rPr>
          <w:rFonts w:cstheme="minorHAnsi"/>
          <w:color w:val="222222"/>
          <w:sz w:val="22"/>
          <w:szCs w:val="22"/>
          <w:shd w:val="clear" w:color="auto" w:fill="FFFFFF"/>
        </w:rPr>
        <w:t>,</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38</w:t>
      </w:r>
      <w:r w:rsidRPr="002A2523">
        <w:rPr>
          <w:rFonts w:cstheme="minorHAnsi"/>
          <w:color w:val="222222"/>
          <w:sz w:val="22"/>
          <w:szCs w:val="22"/>
          <w:shd w:val="clear" w:color="auto" w:fill="FFFFFF"/>
        </w:rPr>
        <w:t>, p.103010.</w:t>
      </w:r>
    </w:p>
    <w:p w14:paraId="2445AE42" w14:textId="77777777" w:rsidR="00FA2417" w:rsidRPr="002A2523" w:rsidRDefault="00FA2417" w:rsidP="00105428">
      <w:pPr>
        <w:rPr>
          <w:rFonts w:cstheme="minorHAnsi"/>
          <w:color w:val="222222"/>
          <w:sz w:val="22"/>
          <w:szCs w:val="22"/>
          <w:shd w:val="clear" w:color="auto" w:fill="FFFFFF"/>
        </w:rPr>
      </w:pPr>
    </w:p>
    <w:p w14:paraId="4D7C4B56" w14:textId="050DF769" w:rsidR="00C72E4E" w:rsidRPr="002A2523" w:rsidRDefault="00FA2417" w:rsidP="00105428">
      <w:pPr>
        <w:rPr>
          <w:rFonts w:cstheme="minorHAnsi"/>
          <w:color w:val="222222"/>
          <w:sz w:val="22"/>
          <w:szCs w:val="22"/>
          <w:shd w:val="clear" w:color="auto" w:fill="FFFFFF"/>
        </w:rPr>
      </w:pPr>
      <w:proofErr w:type="spellStart"/>
      <w:r w:rsidRPr="002A2523">
        <w:rPr>
          <w:rFonts w:cstheme="minorHAnsi"/>
          <w:color w:val="222222"/>
          <w:sz w:val="22"/>
          <w:szCs w:val="22"/>
          <w:shd w:val="clear" w:color="auto" w:fill="FFFFFF"/>
        </w:rPr>
        <w:t>Styring</w:t>
      </w:r>
      <w:proofErr w:type="spellEnd"/>
      <w:r w:rsidRPr="002A2523">
        <w:rPr>
          <w:rFonts w:cstheme="minorHAnsi"/>
          <w:color w:val="222222"/>
          <w:sz w:val="22"/>
          <w:szCs w:val="22"/>
          <w:shd w:val="clear" w:color="auto" w:fill="FFFFFF"/>
        </w:rPr>
        <w:t xml:space="preserve">, A., </w:t>
      </w:r>
      <w:proofErr w:type="spellStart"/>
      <w:r w:rsidRPr="002A2523">
        <w:rPr>
          <w:rFonts w:cstheme="minorHAnsi"/>
          <w:color w:val="222222"/>
          <w:sz w:val="22"/>
          <w:szCs w:val="22"/>
          <w:shd w:val="clear" w:color="auto" w:fill="FFFFFF"/>
        </w:rPr>
        <w:t>Rösch</w:t>
      </w:r>
      <w:proofErr w:type="spellEnd"/>
      <w:r w:rsidRPr="002A2523">
        <w:rPr>
          <w:rFonts w:cstheme="minorHAnsi"/>
          <w:color w:val="222222"/>
          <w:sz w:val="22"/>
          <w:szCs w:val="22"/>
          <w:shd w:val="clear" w:color="auto" w:fill="FFFFFF"/>
        </w:rPr>
        <w:t xml:space="preserve">, M., Stephan, E., </w:t>
      </w:r>
      <w:proofErr w:type="spellStart"/>
      <w:r w:rsidRPr="002A2523">
        <w:rPr>
          <w:rFonts w:cstheme="minorHAnsi"/>
          <w:color w:val="222222"/>
          <w:sz w:val="22"/>
          <w:szCs w:val="22"/>
          <w:shd w:val="clear" w:color="auto" w:fill="FFFFFF"/>
        </w:rPr>
        <w:t>Stika</w:t>
      </w:r>
      <w:proofErr w:type="spellEnd"/>
      <w:r w:rsidRPr="002A2523">
        <w:rPr>
          <w:rFonts w:cstheme="minorHAnsi"/>
          <w:color w:val="222222"/>
          <w:sz w:val="22"/>
          <w:szCs w:val="22"/>
          <w:shd w:val="clear" w:color="auto" w:fill="FFFFFF"/>
        </w:rPr>
        <w:t xml:space="preserve">, H.P., Fischer, E., </w:t>
      </w:r>
      <w:proofErr w:type="spellStart"/>
      <w:r w:rsidRPr="002A2523">
        <w:rPr>
          <w:rFonts w:cstheme="minorHAnsi"/>
          <w:color w:val="222222"/>
          <w:sz w:val="22"/>
          <w:szCs w:val="22"/>
          <w:shd w:val="clear" w:color="auto" w:fill="FFFFFF"/>
        </w:rPr>
        <w:t>Sillmann</w:t>
      </w:r>
      <w:proofErr w:type="spellEnd"/>
      <w:r w:rsidRPr="002A2523">
        <w:rPr>
          <w:rFonts w:cstheme="minorHAnsi"/>
          <w:color w:val="222222"/>
          <w:sz w:val="22"/>
          <w:szCs w:val="22"/>
          <w:shd w:val="clear" w:color="auto" w:fill="FFFFFF"/>
        </w:rPr>
        <w:t xml:space="preserve">, M. and </w:t>
      </w:r>
      <w:proofErr w:type="spellStart"/>
      <w:r w:rsidRPr="002A2523">
        <w:rPr>
          <w:rFonts w:cstheme="minorHAnsi"/>
          <w:color w:val="222222"/>
          <w:sz w:val="22"/>
          <w:szCs w:val="22"/>
          <w:shd w:val="clear" w:color="auto" w:fill="FFFFFF"/>
        </w:rPr>
        <w:t>Bogaard</w:t>
      </w:r>
      <w:proofErr w:type="spellEnd"/>
      <w:r w:rsidRPr="002A2523">
        <w:rPr>
          <w:rFonts w:cstheme="minorHAnsi"/>
          <w:color w:val="222222"/>
          <w:sz w:val="22"/>
          <w:szCs w:val="22"/>
          <w:shd w:val="clear" w:color="auto" w:fill="FFFFFF"/>
        </w:rPr>
        <w:t>, A., 2017, December. Centralisation and long-term change in farming regimes: comparing agricultural practices in Neolithic and Iron Age south-west Germany. In</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Proceedings of the Prehistoric Society</w:t>
      </w:r>
      <w:r w:rsidRPr="002A2523">
        <w:rPr>
          <w:rStyle w:val="apple-converted-space"/>
          <w:rFonts w:cstheme="minorHAnsi"/>
          <w:color w:val="222222"/>
          <w:sz w:val="22"/>
          <w:szCs w:val="22"/>
          <w:shd w:val="clear" w:color="auto" w:fill="FFFFFF"/>
        </w:rPr>
        <w:t> </w:t>
      </w:r>
      <w:r w:rsidRPr="002A2523">
        <w:rPr>
          <w:rFonts w:cstheme="minorHAnsi"/>
          <w:color w:val="222222"/>
          <w:sz w:val="22"/>
          <w:szCs w:val="22"/>
          <w:shd w:val="clear" w:color="auto" w:fill="FFFFFF"/>
        </w:rPr>
        <w:t>(Vol. 83, pp. 357-381). Cambridge University Press.</w:t>
      </w:r>
    </w:p>
    <w:p w14:paraId="03D92202" w14:textId="3E523723" w:rsidR="002A2523" w:rsidRPr="002A2523" w:rsidRDefault="002A2523" w:rsidP="00105428">
      <w:pPr>
        <w:rPr>
          <w:rFonts w:cstheme="minorHAnsi"/>
          <w:color w:val="222222"/>
          <w:sz w:val="22"/>
          <w:szCs w:val="22"/>
          <w:shd w:val="clear" w:color="auto" w:fill="FFFFFF"/>
        </w:rPr>
      </w:pPr>
    </w:p>
    <w:p w14:paraId="731A14E6" w14:textId="110F0C45" w:rsidR="002A2523" w:rsidRPr="002A2523" w:rsidRDefault="002A2523" w:rsidP="00105428">
      <w:pPr>
        <w:rPr>
          <w:rFonts w:cstheme="minorHAnsi"/>
          <w:sz w:val="22"/>
          <w:szCs w:val="22"/>
        </w:rPr>
      </w:pPr>
      <w:r w:rsidRPr="002A2523">
        <w:rPr>
          <w:rFonts w:cstheme="minorHAnsi"/>
          <w:color w:val="222222"/>
          <w:sz w:val="22"/>
          <w:szCs w:val="22"/>
          <w:shd w:val="clear" w:color="auto" w:fill="FFFFFF"/>
        </w:rPr>
        <w:t>Venables, W.N. and Ripley, B.D., 2013.</w:t>
      </w:r>
      <w:r w:rsidRPr="002A2523">
        <w:rPr>
          <w:rStyle w:val="apple-converted-space"/>
          <w:rFonts w:cstheme="minorHAnsi"/>
          <w:color w:val="222222"/>
          <w:sz w:val="22"/>
          <w:szCs w:val="22"/>
          <w:shd w:val="clear" w:color="auto" w:fill="FFFFFF"/>
        </w:rPr>
        <w:t> </w:t>
      </w:r>
      <w:r w:rsidRPr="002A2523">
        <w:rPr>
          <w:rFonts w:cstheme="minorHAnsi"/>
          <w:i/>
          <w:iCs/>
          <w:color w:val="222222"/>
          <w:sz w:val="22"/>
          <w:szCs w:val="22"/>
        </w:rPr>
        <w:t>Modern applied statistics with S-PLUS</w:t>
      </w:r>
      <w:r w:rsidRPr="002A2523">
        <w:rPr>
          <w:rFonts w:cstheme="minorHAnsi"/>
          <w:color w:val="222222"/>
          <w:sz w:val="22"/>
          <w:szCs w:val="22"/>
          <w:shd w:val="clear" w:color="auto" w:fill="FFFFFF"/>
        </w:rPr>
        <w:t>. Springer Science &amp; Business Media.</w:t>
      </w:r>
    </w:p>
    <w:sectPr w:rsidR="002A2523" w:rsidRPr="002A25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Stroud" w:date="2022-12-06T10:03:00Z" w:initials="ES">
    <w:p w14:paraId="42B5B8FF" w14:textId="7AAD985A" w:rsidR="00AE5A1F" w:rsidRDefault="00AE5A1F">
      <w:pPr>
        <w:pStyle w:val="CommentText"/>
      </w:pPr>
      <w:r>
        <w:rPr>
          <w:rStyle w:val="CommentReference"/>
        </w:rPr>
        <w:annotationRef/>
      </w:r>
      <w:r>
        <w:t>To do</w:t>
      </w:r>
    </w:p>
  </w:comment>
  <w:comment w:id="1" w:author="Elizabeth Stroud" w:date="2022-12-02T10:25:00Z" w:initials="ES">
    <w:p w14:paraId="27CCABCF" w14:textId="0A5EEA0B" w:rsidR="00822F42" w:rsidRDefault="00822F42">
      <w:pPr>
        <w:pStyle w:val="CommentText"/>
      </w:pPr>
      <w:r>
        <w:rPr>
          <w:rStyle w:val="CommentReference"/>
        </w:rPr>
        <w:annotationRef/>
      </w:r>
      <w:r>
        <w:t>To do</w:t>
      </w:r>
    </w:p>
  </w:comment>
  <w:comment w:id="2" w:author="Amy Bogaard" w:date="2023-01-04T09:40:00Z" w:initials="AB">
    <w:p w14:paraId="23552065" w14:textId="77777777" w:rsidR="005920F6" w:rsidRDefault="005920F6" w:rsidP="00E02325">
      <w:r>
        <w:rPr>
          <w:rStyle w:val="CommentReference"/>
        </w:rPr>
        <w:annotationRef/>
      </w:r>
      <w:r>
        <w:rPr>
          <w:sz w:val="20"/>
          <w:szCs w:val="20"/>
        </w:rPr>
        <w:t>I would be happy to draft this</w:t>
      </w:r>
    </w:p>
  </w:comment>
  <w:comment w:id="3" w:author="Amy Bogaard" w:date="2023-01-09T10:00:00Z" w:initials="AB">
    <w:p w14:paraId="364B35B6" w14:textId="77777777" w:rsidR="00760218" w:rsidRDefault="00760218" w:rsidP="009E5D9A">
      <w:r>
        <w:rPr>
          <w:rStyle w:val="CommentReference"/>
        </w:rPr>
        <w:annotationRef/>
      </w:r>
      <w:r>
        <w:rPr>
          <w:sz w:val="20"/>
          <w:szCs w:val="20"/>
        </w:rPr>
        <w:t>Mention here that field survey data from studies x-y are also being curated for eventual release</w:t>
      </w:r>
    </w:p>
  </w:comment>
  <w:comment w:id="4" w:author="Elizabeth Stroud" w:date="2022-12-06T10:03:00Z" w:initials="ES">
    <w:p w14:paraId="70252EF2" w14:textId="05EAEE2E" w:rsidR="00AE5A1F" w:rsidRDefault="00AE5A1F">
      <w:pPr>
        <w:pStyle w:val="CommentText"/>
      </w:pPr>
      <w:r>
        <w:rPr>
          <w:rStyle w:val="CommentReference"/>
        </w:rPr>
        <w:annotationRef/>
      </w:r>
      <w:r>
        <w:t>This section needs adding to and cleaning up</w:t>
      </w:r>
    </w:p>
  </w:comment>
  <w:comment w:id="5" w:author="Amy Bogaard" w:date="2023-01-04T09:40:00Z" w:initials="AB">
    <w:p w14:paraId="025A4D10" w14:textId="77777777" w:rsidR="005920F6" w:rsidRDefault="005920F6" w:rsidP="00BC12F9">
      <w:r>
        <w:rPr>
          <w:rStyle w:val="CommentReference"/>
        </w:rPr>
        <w:annotationRef/>
      </w:r>
      <w:r>
        <w:rPr>
          <w:sz w:val="20"/>
          <w:szCs w:val="20"/>
        </w:rPr>
        <w:t>I can work on this once above intro drafted since they’ll need to fit together</w:t>
      </w:r>
    </w:p>
  </w:comment>
  <w:comment w:id="6" w:author="Elizabeth Stroud" w:date="2022-11-28T10:34:00Z" w:initials="ES">
    <w:p w14:paraId="75CB6289" w14:textId="1278F105" w:rsidR="0000680A" w:rsidRDefault="0000680A">
      <w:pPr>
        <w:pStyle w:val="CommentText"/>
      </w:pPr>
      <w:r>
        <w:rPr>
          <w:rStyle w:val="CommentReference"/>
        </w:rPr>
        <w:annotationRef/>
      </w:r>
      <w:r>
        <w:t>Check this with john – 75% quantile?</w:t>
      </w:r>
    </w:p>
  </w:comment>
  <w:comment w:id="7" w:author="Amy Bogaard" w:date="2023-01-04T09:55:00Z" w:initials="AB">
    <w:p w14:paraId="55FA635D" w14:textId="77777777" w:rsidR="008C6425" w:rsidRDefault="00E95E86" w:rsidP="008D2E60">
      <w:r>
        <w:rPr>
          <w:rStyle w:val="CommentReference"/>
        </w:rPr>
        <w:annotationRef/>
      </w:r>
      <w:r w:rsidR="008C6425">
        <w:rPr>
          <w:sz w:val="20"/>
          <w:szCs w:val="20"/>
        </w:rPr>
        <w:t>Is this related to leaf area per node: thickness, rather than canopy diameter?</w:t>
      </w:r>
    </w:p>
  </w:comment>
  <w:comment w:id="8" w:author="Elizabeth Stroud" w:date="2023-01-10T10:46:00Z" w:initials="ES">
    <w:p w14:paraId="4A859853" w14:textId="00067A07" w:rsidR="006600D0" w:rsidRDefault="006600D0">
      <w:pPr>
        <w:pStyle w:val="CommentText"/>
      </w:pPr>
      <w:r>
        <w:rPr>
          <w:rStyle w:val="CommentReference"/>
        </w:rPr>
        <w:annotationRef/>
      </w:r>
      <w:r>
        <w:t>Need to check with John for all of these not use canopy diameter</w:t>
      </w:r>
    </w:p>
  </w:comment>
  <w:comment w:id="9" w:author="Amy Bogaard" w:date="2023-01-04T09:57:00Z" w:initials="AB">
    <w:p w14:paraId="4767C386" w14:textId="0B81577A" w:rsidR="0077137A" w:rsidRDefault="00E95E86" w:rsidP="00D5770F">
      <w:r>
        <w:rPr>
          <w:rStyle w:val="CommentReference"/>
        </w:rPr>
        <w:annotationRef/>
      </w:r>
      <w:r w:rsidR="0077137A">
        <w:rPr>
          <w:sz w:val="20"/>
          <w:szCs w:val="20"/>
        </w:rPr>
        <w:t>About an alternative name, how about ‘</w:t>
      </w:r>
      <w:proofErr w:type="spellStart"/>
      <w:r w:rsidR="0077137A">
        <w:rPr>
          <w:sz w:val="20"/>
          <w:szCs w:val="20"/>
        </w:rPr>
        <w:t>weedeco</w:t>
      </w:r>
      <w:proofErr w:type="spellEnd"/>
      <w:r w:rsidR="0077137A">
        <w:rPr>
          <w:sz w:val="20"/>
          <w:szCs w:val="20"/>
        </w:rPr>
        <w:t>’ rather than ‘</w:t>
      </w:r>
      <w:proofErr w:type="spellStart"/>
      <w:r w:rsidR="00542BD0">
        <w:rPr>
          <w:sz w:val="20"/>
          <w:szCs w:val="20"/>
        </w:rPr>
        <w:t>Weed</w:t>
      </w:r>
      <w:r w:rsidR="00662A90">
        <w:rPr>
          <w:sz w:val="20"/>
          <w:szCs w:val="20"/>
        </w:rPr>
        <w:t>models</w:t>
      </w:r>
      <w:proofErr w:type="spellEnd"/>
      <w:r w:rsidR="0077137A">
        <w:rPr>
          <w:sz w:val="20"/>
          <w:szCs w:val="20"/>
        </w:rPr>
        <w:t>’? The ‘weedeco’ designation would clearly differentiate these from the on-ecological crop processing model…?</w:t>
      </w:r>
    </w:p>
  </w:comment>
  <w:comment w:id="10" w:author="Elizabeth Stroud" w:date="2022-12-02T17:36:00Z" w:initials="ES">
    <w:p w14:paraId="5BD32CBA" w14:textId="7E15ED37" w:rsidR="00AD62AE" w:rsidRDefault="00AD62AE">
      <w:pPr>
        <w:pStyle w:val="CommentText"/>
      </w:pPr>
      <w:r>
        <w:rPr>
          <w:rStyle w:val="CommentReference"/>
        </w:rPr>
        <w:annotationRef/>
      </w:r>
      <w:r>
        <w:t>This is not ready yet – double check account name when set up</w:t>
      </w:r>
      <w:r w:rsidR="006F2F89">
        <w:t>. It is still in my github</w:t>
      </w:r>
    </w:p>
  </w:comment>
  <w:comment w:id="13" w:author="Elizabeth Stroud" w:date="2022-12-02T10:53:00Z" w:initials="ES">
    <w:p w14:paraId="3BB71527" w14:textId="16FB661D" w:rsidR="004B5421" w:rsidRDefault="004B5421">
      <w:pPr>
        <w:pStyle w:val="CommentText"/>
      </w:pPr>
      <w:r>
        <w:rPr>
          <w:rStyle w:val="CommentReference"/>
        </w:rPr>
        <w:annotationRef/>
      </w:r>
      <w:r>
        <w:t>Work out how to reference/link to this</w:t>
      </w:r>
    </w:p>
  </w:comment>
  <w:comment w:id="14" w:author="Elizabeth Stroud" w:date="2022-12-02T10:55:00Z" w:initials="ES">
    <w:p w14:paraId="6A93419B" w14:textId="2896695C" w:rsidR="004B5421" w:rsidRDefault="004B5421">
      <w:pPr>
        <w:pStyle w:val="CommentText"/>
      </w:pPr>
      <w:r>
        <w:rPr>
          <w:rStyle w:val="CommentReference"/>
        </w:rPr>
        <w:annotationRef/>
      </w:r>
      <w:r>
        <w:t xml:space="preserve">Check this as </w:t>
      </w:r>
      <w:proofErr w:type="spellStart"/>
      <w:r>
        <w:t>bogaard</w:t>
      </w:r>
      <w:proofErr w:type="spellEnd"/>
      <w:r>
        <w:t xml:space="preserve"> et al 2022 has 670 as a start date</w:t>
      </w:r>
    </w:p>
  </w:comment>
  <w:comment w:id="15" w:author="Amy Bogaard" w:date="2023-01-04T10:14:00Z" w:initials="AB">
    <w:p w14:paraId="7EC7254C" w14:textId="77777777" w:rsidR="005C5246" w:rsidRDefault="005C5246" w:rsidP="00435923">
      <w:r>
        <w:rPr>
          <w:rStyle w:val="CommentReference"/>
        </w:rPr>
        <w:annotationRef/>
      </w:r>
      <w:r>
        <w:rPr>
          <w:sz w:val="20"/>
          <w:szCs w:val="20"/>
        </w:rPr>
        <w:t>I think it should be 880 as in Fig 12 in that paper; the different date ranges presumably relate to slightly different sets of samples eligible for each type of analysis</w:t>
      </w:r>
    </w:p>
  </w:comment>
  <w:comment w:id="33" w:author="Amy Bogaard" w:date="2023-01-04T10:20:00Z" w:initials="AB">
    <w:p w14:paraId="1C39C7C9" w14:textId="77777777" w:rsidR="00B20AFD" w:rsidRDefault="00B20AFD" w:rsidP="0015341D">
      <w:r>
        <w:rPr>
          <w:rStyle w:val="CommentReference"/>
        </w:rPr>
        <w:annotationRef/>
      </w:r>
      <w:r>
        <w:rPr>
          <w:sz w:val="20"/>
          <w:szCs w:val="20"/>
        </w:rPr>
        <w:t xml:space="preserve">What do the decimal places signify? </w:t>
      </w:r>
    </w:p>
  </w:comment>
  <w:comment w:id="34" w:author="Elizabeth Stroud" w:date="2023-01-10T10:53:00Z" w:initials="ES">
    <w:p w14:paraId="08BA27A8" w14:textId="7B230B72" w:rsidR="00542BD0" w:rsidRDefault="00542BD0">
      <w:pPr>
        <w:pStyle w:val="CommentText"/>
      </w:pPr>
      <w:r>
        <w:rPr>
          <w:rStyle w:val="CommentReference"/>
        </w:rPr>
        <w:annotationRef/>
      </w:r>
      <w:r w:rsidR="00662A90">
        <w:t xml:space="preserve">I will reduce to 1 or 2 decimals </w:t>
      </w:r>
      <w:r w:rsidR="00B0781A">
        <w:t>– it was just what was in the dataset I assume from proportional reassignment or multiplying up different fractions</w:t>
      </w:r>
    </w:p>
  </w:comment>
  <w:comment w:id="169" w:author="Amy Bogaard" w:date="2023-01-04T10:27:00Z" w:initials="AB">
    <w:p w14:paraId="027AEB52" w14:textId="77777777" w:rsidR="00E62E96" w:rsidRDefault="00E62E96" w:rsidP="00614A27">
      <w:r>
        <w:rPr>
          <w:rStyle w:val="CommentReference"/>
        </w:rPr>
        <w:annotationRef/>
      </w:r>
      <w:r>
        <w:rPr>
          <w:sz w:val="20"/>
          <w:szCs w:val="20"/>
        </w:rPr>
        <w:t>We can ask John or just not specify</w:t>
      </w:r>
    </w:p>
  </w:comment>
  <w:comment w:id="170" w:author="Elizabeth Stroud" w:date="2023-01-10T15:02:00Z" w:initials="ES">
    <w:p w14:paraId="608429DF" w14:textId="31191C67" w:rsidR="00E740D7" w:rsidRDefault="00E740D7">
      <w:pPr>
        <w:pStyle w:val="CommentText"/>
      </w:pPr>
      <w:r>
        <w:rPr>
          <w:rStyle w:val="CommentReference"/>
        </w:rPr>
        <w:annotationRef/>
      </w:r>
      <w:proofErr w:type="gramStart"/>
      <w:r>
        <w:t>Lets</w:t>
      </w:r>
      <w:proofErr w:type="gramEnd"/>
      <w:r>
        <w:t xml:space="preserve"> check with John and go from there</w:t>
      </w:r>
    </w:p>
  </w:comment>
  <w:comment w:id="181" w:author="Amy Bogaard" w:date="2023-01-04T10:28:00Z" w:initials="AB">
    <w:p w14:paraId="13D1946E" w14:textId="77777777" w:rsidR="00EB7F9A" w:rsidRDefault="00EB7F9A" w:rsidP="00141A4E">
      <w:r>
        <w:rPr>
          <w:rStyle w:val="CommentReference"/>
        </w:rPr>
        <w:annotationRef/>
      </w:r>
      <w:r>
        <w:rPr>
          <w:sz w:val="20"/>
          <w:szCs w:val="20"/>
        </w:rPr>
        <w:t>Repeated above?</w:t>
      </w:r>
    </w:p>
  </w:comment>
  <w:comment w:id="187" w:author="Elizabeth Stroud" w:date="2022-12-01T15:33:00Z" w:initials="ES">
    <w:p w14:paraId="0FFFE47C" w14:textId="45BE508F" w:rsidR="004951CA" w:rsidRDefault="004951CA">
      <w:pPr>
        <w:pStyle w:val="CommentText"/>
      </w:pPr>
      <w:r>
        <w:rPr>
          <w:rStyle w:val="CommentReference"/>
        </w:rPr>
        <w:annotationRef/>
      </w:r>
      <w:r>
        <w:t>Not sure where this should go (not relevant to the Stafford data but should be noted I think)</w:t>
      </w:r>
    </w:p>
  </w:comment>
  <w:comment w:id="188" w:author="Amy Bogaard" w:date="2023-01-04T10:28:00Z" w:initials="AB">
    <w:p w14:paraId="2C6CEF23" w14:textId="77777777" w:rsidR="00EB7F9A" w:rsidRDefault="00EB7F9A" w:rsidP="00263C12">
      <w:r>
        <w:rPr>
          <w:rStyle w:val="CommentReference"/>
        </w:rPr>
        <w:annotationRef/>
      </w:r>
      <w:r>
        <w:rPr>
          <w:sz w:val="20"/>
          <w:szCs w:val="20"/>
        </w:rPr>
        <w:t>Perhaps above in general methods?</w:t>
      </w:r>
    </w:p>
  </w:comment>
  <w:comment w:id="192" w:author="Elizabeth Stroud" w:date="2022-11-17T10:20:00Z" w:initials="ES">
    <w:p w14:paraId="4159DC0A" w14:textId="6044F030" w:rsidR="006F2F89" w:rsidRDefault="00D23DBF" w:rsidP="00D23DBF">
      <w:r>
        <w:rPr>
          <w:rStyle w:val="CommentReference"/>
        </w:rPr>
        <w:annotationRef/>
      </w:r>
      <w:r w:rsidRPr="006F2F89">
        <w:t xml:space="preserve">Not sure if I should go into detail about the standardised and unstandardised and what that means – basically the unstandardised is the raw scores BUT the classification and a probability are done on the assumption that </w:t>
      </w:r>
      <w:r w:rsidR="006F2F89" w:rsidRPr="006F2F89">
        <w:t xml:space="preserve">the probability of a sample fall in a group is the same as the </w:t>
      </w:r>
      <w:r w:rsidRPr="006F2F89">
        <w:t>model data</w:t>
      </w:r>
      <w:r w:rsidR="006F2F89" w:rsidRPr="006F2F89">
        <w:t xml:space="preserve"> proportions</w:t>
      </w:r>
      <w:r w:rsidRPr="006F2F89">
        <w:t xml:space="preserve">. The standardised data assumes </w:t>
      </w:r>
      <w:r w:rsidR="006F2F89" w:rsidRPr="006F2F89">
        <w:t>equal</w:t>
      </w:r>
      <w:r w:rsidRPr="006F2F89">
        <w:t xml:space="preserve"> chance of being in a class (but calculates this by modifying the discriminant scores something which SPSS does not do – I am not sure how SPSS does it). This means that the LDA unstandardised scores but the standardised classification and probability should be used.</w:t>
      </w:r>
      <w:r>
        <w:t xml:space="preserve"> </w:t>
      </w:r>
    </w:p>
    <w:p w14:paraId="5A1E7404" w14:textId="28D27709" w:rsidR="00D23DBF" w:rsidRDefault="00D23DBF">
      <w:pPr>
        <w:pStyle w:val="CommentText"/>
      </w:pPr>
    </w:p>
  </w:comment>
  <w:comment w:id="193" w:author="Amy Bogaard" w:date="2023-01-04T10:30:00Z" w:initials="AB">
    <w:p w14:paraId="2F2F835D" w14:textId="77777777" w:rsidR="005B1538" w:rsidRDefault="005B1538" w:rsidP="007A25BE">
      <w:r>
        <w:rPr>
          <w:rStyle w:val="CommentReference"/>
        </w:rPr>
        <w:annotationRef/>
      </w:r>
      <w:r>
        <w:rPr>
          <w:sz w:val="20"/>
          <w:szCs w:val="20"/>
        </w:rPr>
        <w:t>Could include this (you’ve explained it clearly in this comment) or cite a source/manual that explains it - might be simplest to do the latter?</w:t>
      </w:r>
    </w:p>
  </w:comment>
  <w:comment w:id="199" w:author="Amy Bogaard" w:date="2023-01-04T10:35:00Z" w:initials="AB">
    <w:p w14:paraId="3429804A" w14:textId="77777777" w:rsidR="00D414AA" w:rsidRDefault="00D414AA" w:rsidP="003D438D">
      <w:r>
        <w:rPr>
          <w:rStyle w:val="CommentReference"/>
        </w:rPr>
        <w:annotationRef/>
      </w:r>
      <w:r>
        <w:rPr>
          <w:sz w:val="20"/>
          <w:szCs w:val="20"/>
        </w:rPr>
        <w:t>Leave out?</w:t>
      </w:r>
    </w:p>
  </w:comment>
  <w:comment w:id="213" w:author="Amy Bogaard" w:date="2023-01-09T10:03:00Z" w:initials="AB">
    <w:p w14:paraId="455D165D" w14:textId="77777777" w:rsidR="00760218" w:rsidRDefault="00760218" w:rsidP="00380DE8">
      <w:r>
        <w:rPr>
          <w:rStyle w:val="CommentReference"/>
        </w:rPr>
        <w:annotationRef/>
      </w:r>
      <w:r>
        <w:rPr>
          <w:sz w:val="20"/>
          <w:szCs w:val="20"/>
        </w:rPr>
        <w:t>Add how to cite this work - how to reference/cite different components, e.g. this paper for weed models, and a separate Hodgson et al citation for the trait data?</w:t>
      </w:r>
    </w:p>
  </w:comment>
  <w:comment w:id="222" w:author="Elizabeth Stroud" w:date="2022-12-06T10:03:00Z" w:initials="ES">
    <w:p w14:paraId="2B3C584E" w14:textId="13E18ACD" w:rsidR="00AE5A1F" w:rsidRDefault="00AE5A1F">
      <w:pPr>
        <w:pStyle w:val="CommentText"/>
      </w:pPr>
      <w:r>
        <w:rPr>
          <w:rStyle w:val="CommentReference"/>
        </w:rPr>
        <w:annotationRef/>
      </w:r>
      <w:r>
        <w:t>More/fix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B5B8FF" w15:done="0"/>
  <w15:commentEx w15:paraId="27CCABCF" w15:done="0"/>
  <w15:commentEx w15:paraId="23552065" w15:paraIdParent="27CCABCF" w15:done="0"/>
  <w15:commentEx w15:paraId="364B35B6" w15:paraIdParent="27CCABCF" w15:done="0"/>
  <w15:commentEx w15:paraId="70252EF2" w15:done="0"/>
  <w15:commentEx w15:paraId="025A4D10" w15:paraIdParent="70252EF2" w15:done="0"/>
  <w15:commentEx w15:paraId="75CB6289" w15:done="0"/>
  <w15:commentEx w15:paraId="55FA635D" w15:paraIdParent="75CB6289" w15:done="0"/>
  <w15:commentEx w15:paraId="4A859853" w15:paraIdParent="75CB6289" w15:done="0"/>
  <w15:commentEx w15:paraId="4767C386" w15:done="0"/>
  <w15:commentEx w15:paraId="5BD32CBA" w15:done="0"/>
  <w15:commentEx w15:paraId="3BB71527" w15:done="0"/>
  <w15:commentEx w15:paraId="6A93419B" w15:done="0"/>
  <w15:commentEx w15:paraId="7EC7254C" w15:paraIdParent="6A93419B" w15:done="0"/>
  <w15:commentEx w15:paraId="1C39C7C9" w15:done="0"/>
  <w15:commentEx w15:paraId="08BA27A8" w15:paraIdParent="1C39C7C9" w15:done="0"/>
  <w15:commentEx w15:paraId="027AEB52" w15:done="0"/>
  <w15:commentEx w15:paraId="608429DF" w15:paraIdParent="027AEB52" w15:done="0"/>
  <w15:commentEx w15:paraId="13D1946E" w15:done="0"/>
  <w15:commentEx w15:paraId="0FFFE47C" w15:done="0"/>
  <w15:commentEx w15:paraId="2C6CEF23" w15:paraIdParent="0FFFE47C" w15:done="0"/>
  <w15:commentEx w15:paraId="5A1E7404" w15:done="0"/>
  <w15:commentEx w15:paraId="2F2F835D" w15:paraIdParent="5A1E7404" w15:done="0"/>
  <w15:commentEx w15:paraId="3429804A" w15:done="0"/>
  <w15:commentEx w15:paraId="455D165D" w15:done="0"/>
  <w15:commentEx w15:paraId="2B3C58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91F6" w16cex:dateUtc="2022-12-06T10:03:00Z"/>
  <w16cex:commentExtensible w16cex:durableId="27345114" w16cex:dateUtc="2022-12-02T10:25:00Z"/>
  <w16cex:commentExtensible w16cex:durableId="275FC7F8" w16cex:dateUtc="2023-01-04T09:40:00Z"/>
  <w16cex:commentExtensible w16cex:durableId="27666439" w16cex:dateUtc="2023-01-09T10:00:00Z"/>
  <w16cex:commentExtensible w16cex:durableId="27399204" w16cex:dateUtc="2022-12-06T10:03:00Z"/>
  <w16cex:commentExtensible w16cex:durableId="275FC817" w16cex:dateUtc="2023-01-04T09:40:00Z"/>
  <w16cex:commentExtensible w16cex:durableId="272F0D1D" w16cex:dateUtc="2022-11-28T10:34:00Z"/>
  <w16cex:commentExtensible w16cex:durableId="275FCB87" w16cex:dateUtc="2023-01-04T09:55:00Z"/>
  <w16cex:commentExtensible w16cex:durableId="2767C09A" w16cex:dateUtc="2023-01-10T10:46:00Z"/>
  <w16cex:commentExtensible w16cex:durableId="275FCC19" w16cex:dateUtc="2023-01-04T09:57:00Z"/>
  <w16cex:commentExtensible w16cex:durableId="2734B607" w16cex:dateUtc="2022-12-02T17:36:00Z"/>
  <w16cex:commentExtensible w16cex:durableId="273457BD" w16cex:dateUtc="2022-12-02T10:53:00Z"/>
  <w16cex:commentExtensible w16cex:durableId="27345821" w16cex:dateUtc="2022-12-02T10:55:00Z"/>
  <w16cex:commentExtensible w16cex:durableId="275FD005" w16cex:dateUtc="2023-01-04T10:14:00Z"/>
  <w16cex:commentExtensible w16cex:durableId="275FD159" w16cex:dateUtc="2023-01-04T10:20:00Z"/>
  <w16cex:commentExtensible w16cex:durableId="2767C239" w16cex:dateUtc="2023-01-10T10:53:00Z"/>
  <w16cex:commentExtensible w16cex:durableId="275FD2FE" w16cex:dateUtc="2023-01-04T10:27:00Z"/>
  <w16cex:commentExtensible w16cex:durableId="2767FC88" w16cex:dateUtc="2023-01-10T15:02:00Z"/>
  <w16cex:commentExtensible w16cex:durableId="275FD362" w16cex:dateUtc="2023-01-04T10:28:00Z"/>
  <w16cex:commentExtensible w16cex:durableId="273347B5" w16cex:dateUtc="2022-12-01T15:33:00Z"/>
  <w16cex:commentExtensible w16cex:durableId="275FD352" w16cex:dateUtc="2023-01-04T10:28:00Z"/>
  <w16cex:commentExtensible w16cex:durableId="27208954" w16cex:dateUtc="2022-11-17T10:20:00Z"/>
  <w16cex:commentExtensible w16cex:durableId="275FD3A9" w16cex:dateUtc="2023-01-04T10:30:00Z"/>
  <w16cex:commentExtensible w16cex:durableId="275FD4F9" w16cex:dateUtc="2023-01-04T10:35:00Z"/>
  <w16cex:commentExtensible w16cex:durableId="27666504" w16cex:dateUtc="2023-01-09T10:03:00Z"/>
  <w16cex:commentExtensible w16cex:durableId="273991E3" w16cex:dateUtc="2022-12-06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B5B8FF" w16cid:durableId="273991F6"/>
  <w16cid:commentId w16cid:paraId="27CCABCF" w16cid:durableId="27345114"/>
  <w16cid:commentId w16cid:paraId="23552065" w16cid:durableId="275FC7F8"/>
  <w16cid:commentId w16cid:paraId="364B35B6" w16cid:durableId="27666439"/>
  <w16cid:commentId w16cid:paraId="70252EF2" w16cid:durableId="27399204"/>
  <w16cid:commentId w16cid:paraId="025A4D10" w16cid:durableId="275FC817"/>
  <w16cid:commentId w16cid:paraId="75CB6289" w16cid:durableId="272F0D1D"/>
  <w16cid:commentId w16cid:paraId="55FA635D" w16cid:durableId="275FCB87"/>
  <w16cid:commentId w16cid:paraId="4A859853" w16cid:durableId="2767C09A"/>
  <w16cid:commentId w16cid:paraId="4767C386" w16cid:durableId="275FCC19"/>
  <w16cid:commentId w16cid:paraId="5BD32CBA" w16cid:durableId="2734B607"/>
  <w16cid:commentId w16cid:paraId="3BB71527" w16cid:durableId="273457BD"/>
  <w16cid:commentId w16cid:paraId="6A93419B" w16cid:durableId="27345821"/>
  <w16cid:commentId w16cid:paraId="7EC7254C" w16cid:durableId="275FD005"/>
  <w16cid:commentId w16cid:paraId="1C39C7C9" w16cid:durableId="275FD159"/>
  <w16cid:commentId w16cid:paraId="08BA27A8" w16cid:durableId="2767C239"/>
  <w16cid:commentId w16cid:paraId="027AEB52" w16cid:durableId="275FD2FE"/>
  <w16cid:commentId w16cid:paraId="608429DF" w16cid:durableId="2767FC88"/>
  <w16cid:commentId w16cid:paraId="13D1946E" w16cid:durableId="275FD362"/>
  <w16cid:commentId w16cid:paraId="0FFFE47C" w16cid:durableId="273347B5"/>
  <w16cid:commentId w16cid:paraId="2C6CEF23" w16cid:durableId="275FD352"/>
  <w16cid:commentId w16cid:paraId="5A1E7404" w16cid:durableId="27208954"/>
  <w16cid:commentId w16cid:paraId="2F2F835D" w16cid:durableId="275FD3A9"/>
  <w16cid:commentId w16cid:paraId="3429804A" w16cid:durableId="275FD4F9"/>
  <w16cid:commentId w16cid:paraId="455D165D" w16cid:durableId="27666504"/>
  <w16cid:commentId w16cid:paraId="2B3C584E" w16cid:durableId="27399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610BA" w14:textId="77777777" w:rsidR="00C77F4C" w:rsidRDefault="00C77F4C" w:rsidP="0068432F">
      <w:r>
        <w:separator/>
      </w:r>
    </w:p>
  </w:endnote>
  <w:endnote w:type="continuationSeparator" w:id="0">
    <w:p w14:paraId="171D00F9" w14:textId="77777777" w:rsidR="00C77F4C" w:rsidRDefault="00C77F4C" w:rsidP="006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F20F" w14:textId="77777777" w:rsidR="00C77F4C" w:rsidRDefault="00C77F4C" w:rsidP="0068432F">
      <w:r>
        <w:separator/>
      </w:r>
    </w:p>
  </w:footnote>
  <w:footnote w:type="continuationSeparator" w:id="0">
    <w:p w14:paraId="1BA9325E" w14:textId="77777777" w:rsidR="00C77F4C" w:rsidRDefault="00C77F4C" w:rsidP="0068432F">
      <w:r>
        <w:continuationSeparator/>
      </w:r>
    </w:p>
  </w:footnote>
  <w:footnote w:id="1">
    <w:p w14:paraId="53400192" w14:textId="0EA07878" w:rsidR="0068432F" w:rsidRDefault="0068432F">
      <w:pPr>
        <w:pStyle w:val="FootnoteText"/>
      </w:pPr>
      <w:r>
        <w:rPr>
          <w:rStyle w:val="FootnoteReference"/>
        </w:rPr>
        <w:footnoteRef/>
      </w:r>
      <w:r>
        <w:t xml:space="preserve"> R uses a wide range of data formats. The package </w:t>
      </w:r>
      <w:del w:id="11" w:author="Elizabeth Stroud" w:date="2023-01-10T10:49:00Z">
        <w:r w:rsidR="00A66379" w:rsidDel="00542BD0">
          <w:delText>W</w:delText>
        </w:r>
        <w:r w:rsidDel="00542BD0">
          <w:delText>eedmodels</w:delText>
        </w:r>
      </w:del>
      <w:proofErr w:type="spellStart"/>
      <w:ins w:id="12" w:author="Elizabeth Stroud" w:date="2023-01-10T10:49:00Z">
        <w:r w:rsidR="00542BD0">
          <w:t>WeedEco</w:t>
        </w:r>
      </w:ins>
      <w:proofErr w:type="spellEnd"/>
      <w:r>
        <w:t xml:space="preserve"> was written assuming the data will be entered as a data frame – which is a table-like </w:t>
      </w:r>
      <w:r w:rsidR="00D601EA">
        <w:t>two-dimensional</w:t>
      </w:r>
      <w:r>
        <w:t xml:space="preserve"> array in which there </w:t>
      </w:r>
      <w:r w:rsidR="00EC7077">
        <w:t xml:space="preserve">are </w:t>
      </w:r>
      <w:r>
        <w:t xml:space="preserve">columns with </w:t>
      </w:r>
      <w:r w:rsidR="00EC7077">
        <w:t xml:space="preserve">an </w:t>
      </w:r>
      <w:r>
        <w:t>equal number of rows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Stroud">
    <w15:presenceInfo w15:providerId="AD" w15:userId="S::scro2377@ox.ac.uk::d5c0c283-72d6-4319-8571-adf052e42032"/>
  </w15:person>
  <w15:person w15:author="Amy Bogaard">
    <w15:presenceInfo w15:providerId="AD" w15:userId="S::arch0213@ox.ac.uk::8f19d8b8-9295-4adc-91a8-0d92ef1da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CA"/>
    <w:rsid w:val="00003868"/>
    <w:rsid w:val="0000680A"/>
    <w:rsid w:val="00006BCF"/>
    <w:rsid w:val="00022F99"/>
    <w:rsid w:val="00022FBC"/>
    <w:rsid w:val="00056564"/>
    <w:rsid w:val="00056CFC"/>
    <w:rsid w:val="00057865"/>
    <w:rsid w:val="00060D67"/>
    <w:rsid w:val="0006266D"/>
    <w:rsid w:val="00074879"/>
    <w:rsid w:val="000A7D89"/>
    <w:rsid w:val="000B135C"/>
    <w:rsid w:val="000B3BBC"/>
    <w:rsid w:val="000B4192"/>
    <w:rsid w:val="000B77A8"/>
    <w:rsid w:val="000C39C6"/>
    <w:rsid w:val="000E79BE"/>
    <w:rsid w:val="00105428"/>
    <w:rsid w:val="00112000"/>
    <w:rsid w:val="0011444D"/>
    <w:rsid w:val="001544A6"/>
    <w:rsid w:val="001726E5"/>
    <w:rsid w:val="00174E44"/>
    <w:rsid w:val="00184B62"/>
    <w:rsid w:val="001A476F"/>
    <w:rsid w:val="001B33DE"/>
    <w:rsid w:val="001D0C4C"/>
    <w:rsid w:val="001D13D9"/>
    <w:rsid w:val="001D148C"/>
    <w:rsid w:val="001D442F"/>
    <w:rsid w:val="001E0386"/>
    <w:rsid w:val="001E3877"/>
    <w:rsid w:val="001E7CC3"/>
    <w:rsid w:val="001F0074"/>
    <w:rsid w:val="001F1169"/>
    <w:rsid w:val="00202DD1"/>
    <w:rsid w:val="00222B62"/>
    <w:rsid w:val="00247C2E"/>
    <w:rsid w:val="00250031"/>
    <w:rsid w:val="00251EC5"/>
    <w:rsid w:val="00275A2F"/>
    <w:rsid w:val="002860DC"/>
    <w:rsid w:val="00290BC3"/>
    <w:rsid w:val="002A2523"/>
    <w:rsid w:val="002A54D5"/>
    <w:rsid w:val="002A5B0B"/>
    <w:rsid w:val="002C7FFA"/>
    <w:rsid w:val="002F05D0"/>
    <w:rsid w:val="00300E7D"/>
    <w:rsid w:val="00313479"/>
    <w:rsid w:val="0033199C"/>
    <w:rsid w:val="00336692"/>
    <w:rsid w:val="003435E4"/>
    <w:rsid w:val="00356EBC"/>
    <w:rsid w:val="00361BF2"/>
    <w:rsid w:val="003916BF"/>
    <w:rsid w:val="003A17A0"/>
    <w:rsid w:val="003A5662"/>
    <w:rsid w:val="003A6781"/>
    <w:rsid w:val="003B7ED6"/>
    <w:rsid w:val="003D0A93"/>
    <w:rsid w:val="003F532D"/>
    <w:rsid w:val="00400A2B"/>
    <w:rsid w:val="00407809"/>
    <w:rsid w:val="00421A3F"/>
    <w:rsid w:val="00431748"/>
    <w:rsid w:val="00455057"/>
    <w:rsid w:val="00455C7E"/>
    <w:rsid w:val="00456F8B"/>
    <w:rsid w:val="00476464"/>
    <w:rsid w:val="004951CA"/>
    <w:rsid w:val="0049756B"/>
    <w:rsid w:val="004A0346"/>
    <w:rsid w:val="004A0C73"/>
    <w:rsid w:val="004B3881"/>
    <w:rsid w:val="004B5421"/>
    <w:rsid w:val="004C272B"/>
    <w:rsid w:val="004C35FD"/>
    <w:rsid w:val="004E2224"/>
    <w:rsid w:val="004E231F"/>
    <w:rsid w:val="004F0B54"/>
    <w:rsid w:val="004F4A91"/>
    <w:rsid w:val="004F6790"/>
    <w:rsid w:val="00510ACA"/>
    <w:rsid w:val="005176D1"/>
    <w:rsid w:val="00522901"/>
    <w:rsid w:val="00536222"/>
    <w:rsid w:val="00537796"/>
    <w:rsid w:val="00542BD0"/>
    <w:rsid w:val="00565232"/>
    <w:rsid w:val="00584323"/>
    <w:rsid w:val="005920F6"/>
    <w:rsid w:val="00596D10"/>
    <w:rsid w:val="0059717A"/>
    <w:rsid w:val="00597BA8"/>
    <w:rsid w:val="005A0EA7"/>
    <w:rsid w:val="005A4221"/>
    <w:rsid w:val="005B044D"/>
    <w:rsid w:val="005B1538"/>
    <w:rsid w:val="005B6E9F"/>
    <w:rsid w:val="005C0CAA"/>
    <w:rsid w:val="005C5246"/>
    <w:rsid w:val="00607F1F"/>
    <w:rsid w:val="00613C99"/>
    <w:rsid w:val="00623B37"/>
    <w:rsid w:val="00625DA0"/>
    <w:rsid w:val="00633129"/>
    <w:rsid w:val="00640979"/>
    <w:rsid w:val="00644425"/>
    <w:rsid w:val="00645DDF"/>
    <w:rsid w:val="00646BDF"/>
    <w:rsid w:val="00653447"/>
    <w:rsid w:val="006600D0"/>
    <w:rsid w:val="00662A90"/>
    <w:rsid w:val="00662D5F"/>
    <w:rsid w:val="00671A6D"/>
    <w:rsid w:val="00680265"/>
    <w:rsid w:val="0068432F"/>
    <w:rsid w:val="006853C7"/>
    <w:rsid w:val="006C4D58"/>
    <w:rsid w:val="006E4106"/>
    <w:rsid w:val="006F2F89"/>
    <w:rsid w:val="006F76F7"/>
    <w:rsid w:val="007136F4"/>
    <w:rsid w:val="00724C0D"/>
    <w:rsid w:val="00744BB5"/>
    <w:rsid w:val="0075412B"/>
    <w:rsid w:val="00760218"/>
    <w:rsid w:val="007626B9"/>
    <w:rsid w:val="0077137A"/>
    <w:rsid w:val="00776051"/>
    <w:rsid w:val="007819D8"/>
    <w:rsid w:val="007832B9"/>
    <w:rsid w:val="007946C1"/>
    <w:rsid w:val="0079636B"/>
    <w:rsid w:val="007B5551"/>
    <w:rsid w:val="007D0DD0"/>
    <w:rsid w:val="007D166D"/>
    <w:rsid w:val="007E72D4"/>
    <w:rsid w:val="007F240C"/>
    <w:rsid w:val="007F5598"/>
    <w:rsid w:val="00801B14"/>
    <w:rsid w:val="008028B1"/>
    <w:rsid w:val="00805121"/>
    <w:rsid w:val="008229DF"/>
    <w:rsid w:val="00822F42"/>
    <w:rsid w:val="00830ABB"/>
    <w:rsid w:val="00834DF7"/>
    <w:rsid w:val="00841693"/>
    <w:rsid w:val="008476FB"/>
    <w:rsid w:val="00865801"/>
    <w:rsid w:val="00876CAA"/>
    <w:rsid w:val="0088217B"/>
    <w:rsid w:val="00885BB1"/>
    <w:rsid w:val="00893A48"/>
    <w:rsid w:val="00896832"/>
    <w:rsid w:val="008A0183"/>
    <w:rsid w:val="008C6425"/>
    <w:rsid w:val="008D247F"/>
    <w:rsid w:val="008D34FA"/>
    <w:rsid w:val="00902F0A"/>
    <w:rsid w:val="00907DAD"/>
    <w:rsid w:val="00912BBA"/>
    <w:rsid w:val="00912D8D"/>
    <w:rsid w:val="00922FEF"/>
    <w:rsid w:val="009274D4"/>
    <w:rsid w:val="0093362C"/>
    <w:rsid w:val="00934664"/>
    <w:rsid w:val="00942CD5"/>
    <w:rsid w:val="009517F1"/>
    <w:rsid w:val="009703B3"/>
    <w:rsid w:val="009719DF"/>
    <w:rsid w:val="00974385"/>
    <w:rsid w:val="00977D07"/>
    <w:rsid w:val="0099515A"/>
    <w:rsid w:val="009A334A"/>
    <w:rsid w:val="009A509C"/>
    <w:rsid w:val="009B72A6"/>
    <w:rsid w:val="009C57DD"/>
    <w:rsid w:val="00A22DF9"/>
    <w:rsid w:val="00A2453B"/>
    <w:rsid w:val="00A2673A"/>
    <w:rsid w:val="00A27215"/>
    <w:rsid w:val="00A33662"/>
    <w:rsid w:val="00A3662E"/>
    <w:rsid w:val="00A40072"/>
    <w:rsid w:val="00A623D5"/>
    <w:rsid w:val="00A66379"/>
    <w:rsid w:val="00A703AF"/>
    <w:rsid w:val="00A8219E"/>
    <w:rsid w:val="00A8433C"/>
    <w:rsid w:val="00A84625"/>
    <w:rsid w:val="00A87CC3"/>
    <w:rsid w:val="00A97632"/>
    <w:rsid w:val="00AA2DEB"/>
    <w:rsid w:val="00AB3A04"/>
    <w:rsid w:val="00AB6A8F"/>
    <w:rsid w:val="00AD4951"/>
    <w:rsid w:val="00AD62AE"/>
    <w:rsid w:val="00AE03E4"/>
    <w:rsid w:val="00AE473D"/>
    <w:rsid w:val="00AE5A1F"/>
    <w:rsid w:val="00AF17AF"/>
    <w:rsid w:val="00AF218B"/>
    <w:rsid w:val="00AF4A66"/>
    <w:rsid w:val="00B053B0"/>
    <w:rsid w:val="00B0781A"/>
    <w:rsid w:val="00B10A48"/>
    <w:rsid w:val="00B20AFD"/>
    <w:rsid w:val="00B23816"/>
    <w:rsid w:val="00B45C91"/>
    <w:rsid w:val="00B47457"/>
    <w:rsid w:val="00B53506"/>
    <w:rsid w:val="00B55C76"/>
    <w:rsid w:val="00B57945"/>
    <w:rsid w:val="00B6126D"/>
    <w:rsid w:val="00B649F0"/>
    <w:rsid w:val="00B852FC"/>
    <w:rsid w:val="00BA7111"/>
    <w:rsid w:val="00BB02CC"/>
    <w:rsid w:val="00BE7A3A"/>
    <w:rsid w:val="00C35DC0"/>
    <w:rsid w:val="00C3658E"/>
    <w:rsid w:val="00C36AA7"/>
    <w:rsid w:val="00C43F2B"/>
    <w:rsid w:val="00C45FF8"/>
    <w:rsid w:val="00C5725D"/>
    <w:rsid w:val="00C60FA2"/>
    <w:rsid w:val="00C72E4E"/>
    <w:rsid w:val="00C7454E"/>
    <w:rsid w:val="00C77F4C"/>
    <w:rsid w:val="00C856BB"/>
    <w:rsid w:val="00CC35D2"/>
    <w:rsid w:val="00CD5E11"/>
    <w:rsid w:val="00CE3B9E"/>
    <w:rsid w:val="00CE484D"/>
    <w:rsid w:val="00D23DBF"/>
    <w:rsid w:val="00D414AA"/>
    <w:rsid w:val="00D461F3"/>
    <w:rsid w:val="00D4679C"/>
    <w:rsid w:val="00D50E38"/>
    <w:rsid w:val="00D53451"/>
    <w:rsid w:val="00D550AC"/>
    <w:rsid w:val="00D601EA"/>
    <w:rsid w:val="00D65EBC"/>
    <w:rsid w:val="00D81703"/>
    <w:rsid w:val="00D84F85"/>
    <w:rsid w:val="00D96267"/>
    <w:rsid w:val="00DA4A95"/>
    <w:rsid w:val="00DC0859"/>
    <w:rsid w:val="00E16537"/>
    <w:rsid w:val="00E30E4B"/>
    <w:rsid w:val="00E57194"/>
    <w:rsid w:val="00E6110C"/>
    <w:rsid w:val="00E62E96"/>
    <w:rsid w:val="00E6743A"/>
    <w:rsid w:val="00E740D7"/>
    <w:rsid w:val="00E848FA"/>
    <w:rsid w:val="00E85DBF"/>
    <w:rsid w:val="00E95E86"/>
    <w:rsid w:val="00EB7F9A"/>
    <w:rsid w:val="00EC7077"/>
    <w:rsid w:val="00EC74A9"/>
    <w:rsid w:val="00ED1176"/>
    <w:rsid w:val="00F20DAB"/>
    <w:rsid w:val="00F23403"/>
    <w:rsid w:val="00F31B12"/>
    <w:rsid w:val="00F51CD6"/>
    <w:rsid w:val="00F62C52"/>
    <w:rsid w:val="00F7711E"/>
    <w:rsid w:val="00F82C5B"/>
    <w:rsid w:val="00F86BE5"/>
    <w:rsid w:val="00F8731E"/>
    <w:rsid w:val="00F92221"/>
    <w:rsid w:val="00FA2417"/>
    <w:rsid w:val="00FB7CF2"/>
    <w:rsid w:val="00FD3640"/>
    <w:rsid w:val="00FE6E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5923"/>
  <w15:chartTrackingRefBased/>
  <w15:docId w15:val="{D71D143A-38C8-C942-ACA4-BF15C3FD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C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A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F21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1C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1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A2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876CAA"/>
    <w:rPr>
      <w:sz w:val="16"/>
      <w:szCs w:val="16"/>
    </w:rPr>
  </w:style>
  <w:style w:type="paragraph" w:styleId="CommentText">
    <w:name w:val="annotation text"/>
    <w:basedOn w:val="Normal"/>
    <w:link w:val="CommentTextChar"/>
    <w:uiPriority w:val="99"/>
    <w:semiHidden/>
    <w:unhideWhenUsed/>
    <w:rsid w:val="00876CAA"/>
    <w:rPr>
      <w:sz w:val="20"/>
      <w:szCs w:val="20"/>
    </w:rPr>
  </w:style>
  <w:style w:type="character" w:customStyle="1" w:styleId="CommentTextChar">
    <w:name w:val="Comment Text Char"/>
    <w:basedOn w:val="DefaultParagraphFont"/>
    <w:link w:val="CommentText"/>
    <w:uiPriority w:val="99"/>
    <w:semiHidden/>
    <w:rsid w:val="00876CAA"/>
    <w:rPr>
      <w:sz w:val="20"/>
      <w:szCs w:val="20"/>
    </w:rPr>
  </w:style>
  <w:style w:type="paragraph" w:styleId="CommentSubject">
    <w:name w:val="annotation subject"/>
    <w:basedOn w:val="CommentText"/>
    <w:next w:val="CommentText"/>
    <w:link w:val="CommentSubjectChar"/>
    <w:uiPriority w:val="99"/>
    <w:semiHidden/>
    <w:unhideWhenUsed/>
    <w:rsid w:val="00876CAA"/>
    <w:rPr>
      <w:b/>
      <w:bCs/>
    </w:rPr>
  </w:style>
  <w:style w:type="character" w:customStyle="1" w:styleId="CommentSubjectChar">
    <w:name w:val="Comment Subject Char"/>
    <w:basedOn w:val="CommentTextChar"/>
    <w:link w:val="CommentSubject"/>
    <w:uiPriority w:val="99"/>
    <w:semiHidden/>
    <w:rsid w:val="00876CAA"/>
    <w:rPr>
      <w:b/>
      <w:bCs/>
      <w:sz w:val="20"/>
      <w:szCs w:val="20"/>
    </w:rPr>
  </w:style>
  <w:style w:type="character" w:styleId="Strong">
    <w:name w:val="Strong"/>
    <w:basedOn w:val="DefaultParagraphFont"/>
    <w:uiPriority w:val="22"/>
    <w:qFormat/>
    <w:rsid w:val="007946C1"/>
    <w:rPr>
      <w:b/>
      <w:bCs/>
    </w:rPr>
  </w:style>
  <w:style w:type="character" w:styleId="BookTitle">
    <w:name w:val="Book Title"/>
    <w:basedOn w:val="DefaultParagraphFont"/>
    <w:uiPriority w:val="33"/>
    <w:qFormat/>
    <w:rsid w:val="007946C1"/>
    <w:rPr>
      <w:b/>
      <w:bCs/>
      <w:i/>
      <w:iCs/>
      <w:spacing w:val="5"/>
    </w:rPr>
  </w:style>
  <w:style w:type="table" w:styleId="GridTable1Light">
    <w:name w:val="Grid Table 1 Light"/>
    <w:basedOn w:val="TableNormal"/>
    <w:uiPriority w:val="46"/>
    <w:rsid w:val="001D0C4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68432F"/>
    <w:rPr>
      <w:sz w:val="20"/>
      <w:szCs w:val="20"/>
    </w:rPr>
  </w:style>
  <w:style w:type="character" w:customStyle="1" w:styleId="FootnoteTextChar">
    <w:name w:val="Footnote Text Char"/>
    <w:basedOn w:val="DefaultParagraphFont"/>
    <w:link w:val="FootnoteText"/>
    <w:uiPriority w:val="99"/>
    <w:semiHidden/>
    <w:rsid w:val="0068432F"/>
    <w:rPr>
      <w:sz w:val="20"/>
      <w:szCs w:val="20"/>
    </w:rPr>
  </w:style>
  <w:style w:type="character" w:styleId="FootnoteReference">
    <w:name w:val="footnote reference"/>
    <w:basedOn w:val="DefaultParagraphFont"/>
    <w:uiPriority w:val="99"/>
    <w:semiHidden/>
    <w:unhideWhenUsed/>
    <w:rsid w:val="0068432F"/>
    <w:rPr>
      <w:vertAlign w:val="superscript"/>
    </w:rPr>
  </w:style>
  <w:style w:type="character" w:customStyle="1" w:styleId="Heading4Char">
    <w:name w:val="Heading 4 Char"/>
    <w:basedOn w:val="DefaultParagraphFont"/>
    <w:link w:val="Heading4"/>
    <w:uiPriority w:val="9"/>
    <w:rsid w:val="00AF218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F05D0"/>
    <w:pPr>
      <w:tabs>
        <w:tab w:val="center" w:pos="4513"/>
        <w:tab w:val="right" w:pos="9026"/>
      </w:tabs>
    </w:pPr>
  </w:style>
  <w:style w:type="character" w:customStyle="1" w:styleId="HeaderChar">
    <w:name w:val="Header Char"/>
    <w:basedOn w:val="DefaultParagraphFont"/>
    <w:link w:val="Header"/>
    <w:uiPriority w:val="99"/>
    <w:rsid w:val="002F05D0"/>
  </w:style>
  <w:style w:type="paragraph" w:styleId="Footer">
    <w:name w:val="footer"/>
    <w:basedOn w:val="Normal"/>
    <w:link w:val="FooterChar"/>
    <w:uiPriority w:val="99"/>
    <w:unhideWhenUsed/>
    <w:rsid w:val="002F05D0"/>
    <w:pPr>
      <w:tabs>
        <w:tab w:val="center" w:pos="4513"/>
        <w:tab w:val="right" w:pos="9026"/>
      </w:tabs>
    </w:pPr>
  </w:style>
  <w:style w:type="character" w:customStyle="1" w:styleId="FooterChar">
    <w:name w:val="Footer Char"/>
    <w:basedOn w:val="DefaultParagraphFont"/>
    <w:link w:val="Footer"/>
    <w:uiPriority w:val="99"/>
    <w:rsid w:val="002F05D0"/>
  </w:style>
  <w:style w:type="paragraph" w:styleId="Revision">
    <w:name w:val="Revision"/>
    <w:hidden/>
    <w:uiPriority w:val="99"/>
    <w:semiHidden/>
    <w:rsid w:val="00B23816"/>
  </w:style>
  <w:style w:type="character" w:customStyle="1" w:styleId="apple-converted-space">
    <w:name w:val="apple-converted-space"/>
    <w:basedOn w:val="DefaultParagraphFont"/>
    <w:rsid w:val="00251EC5"/>
  </w:style>
  <w:style w:type="character" w:customStyle="1" w:styleId="string-name">
    <w:name w:val="string-name"/>
    <w:basedOn w:val="DefaultParagraphFont"/>
    <w:rsid w:val="00251EC5"/>
  </w:style>
  <w:style w:type="character" w:customStyle="1" w:styleId="surname">
    <w:name w:val="surname"/>
    <w:basedOn w:val="DefaultParagraphFont"/>
    <w:rsid w:val="00251EC5"/>
  </w:style>
  <w:style w:type="character" w:customStyle="1" w:styleId="given-names">
    <w:name w:val="given-names"/>
    <w:basedOn w:val="DefaultParagraphFont"/>
    <w:rsid w:val="00251EC5"/>
  </w:style>
  <w:style w:type="character" w:customStyle="1" w:styleId="year">
    <w:name w:val="year"/>
    <w:basedOn w:val="DefaultParagraphFont"/>
    <w:rsid w:val="00251EC5"/>
  </w:style>
  <w:style w:type="character" w:customStyle="1" w:styleId="article-title">
    <w:name w:val="article-title"/>
    <w:basedOn w:val="DefaultParagraphFont"/>
    <w:rsid w:val="00251EC5"/>
  </w:style>
  <w:style w:type="character" w:customStyle="1" w:styleId="source">
    <w:name w:val="source"/>
    <w:basedOn w:val="DefaultParagraphFont"/>
    <w:rsid w:val="00251EC5"/>
  </w:style>
  <w:style w:type="character" w:customStyle="1" w:styleId="volume">
    <w:name w:val="volume"/>
    <w:basedOn w:val="DefaultParagraphFont"/>
    <w:rsid w:val="00251EC5"/>
  </w:style>
  <w:style w:type="character" w:customStyle="1" w:styleId="fpage">
    <w:name w:val="fpage"/>
    <w:basedOn w:val="DefaultParagraphFont"/>
    <w:rsid w:val="00251EC5"/>
  </w:style>
  <w:style w:type="character" w:customStyle="1" w:styleId="lpage">
    <w:name w:val="lpage"/>
    <w:basedOn w:val="DefaultParagraphFont"/>
    <w:rsid w:val="0025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2224">
      <w:bodyDiv w:val="1"/>
      <w:marLeft w:val="0"/>
      <w:marRight w:val="0"/>
      <w:marTop w:val="0"/>
      <w:marBottom w:val="0"/>
      <w:divBdr>
        <w:top w:val="none" w:sz="0" w:space="0" w:color="auto"/>
        <w:left w:val="none" w:sz="0" w:space="0" w:color="auto"/>
        <w:bottom w:val="none" w:sz="0" w:space="0" w:color="auto"/>
        <w:right w:val="none" w:sz="0" w:space="0" w:color="auto"/>
      </w:divBdr>
    </w:div>
    <w:div w:id="11881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A0A4A-CB1E-1340-8845-B029B7A0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5406</Words>
  <Characters>30818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Stroud</dc:creator>
  <cp:keywords/>
  <dc:description/>
  <cp:lastModifiedBy>Elizabeth Stroud</cp:lastModifiedBy>
  <cp:revision>8</cp:revision>
  <dcterms:created xsi:type="dcterms:W3CDTF">2023-01-10T14:19:00Z</dcterms:created>
  <dcterms:modified xsi:type="dcterms:W3CDTF">2023-01-10T15:05:00Z</dcterms:modified>
</cp:coreProperties>
</file>